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C8A19" w14:textId="172EA373" w:rsidR="00D34985" w:rsidRPr="0013127B" w:rsidRDefault="00D34985" w:rsidP="00D34985">
      <w:pPr>
        <w:spacing w:line="480" w:lineRule="auto"/>
        <w:jc w:val="center"/>
        <w:rPr>
          <w:rFonts w:ascii="Times New Roman" w:hAnsi="Times New Roman" w:cs="Times New Roman"/>
        </w:rPr>
      </w:pPr>
      <w:r w:rsidRPr="0013127B">
        <w:rPr>
          <w:rFonts w:ascii="Times New Roman" w:hAnsi="Times New Roman" w:cs="Times New Roman"/>
        </w:rPr>
        <w:t>Acquaintance Rape on Trial: A So</w:t>
      </w:r>
      <w:r w:rsidR="000E1793" w:rsidRPr="0013127B">
        <w:rPr>
          <w:rFonts w:ascii="Times New Roman" w:hAnsi="Times New Roman" w:cs="Times New Roman"/>
        </w:rPr>
        <w:t>c</w:t>
      </w:r>
      <w:r w:rsidR="00707378">
        <w:rPr>
          <w:rFonts w:ascii="Times New Roman" w:hAnsi="Times New Roman" w:cs="Times New Roman"/>
        </w:rPr>
        <w:t>ial Psychology Analysis of Jury</w:t>
      </w:r>
      <w:r w:rsidRPr="0013127B">
        <w:rPr>
          <w:rFonts w:ascii="Times New Roman" w:hAnsi="Times New Roman" w:cs="Times New Roman"/>
        </w:rPr>
        <w:t xml:space="preserve"> Selection in Acquaintance Rape Trials</w:t>
      </w:r>
      <w:r w:rsidR="00591413">
        <w:rPr>
          <w:rStyle w:val="FootnoteReference"/>
          <w:rFonts w:ascii="Times New Roman" w:hAnsi="Times New Roman" w:cs="Times New Roman"/>
          <w:b/>
        </w:rPr>
        <w:footnoteReference w:id="1"/>
      </w:r>
    </w:p>
    <w:p w14:paraId="1781D5AD" w14:textId="289C81DC" w:rsidR="00D34985" w:rsidRPr="0013127B" w:rsidRDefault="00D34985" w:rsidP="00A04DD5">
      <w:pPr>
        <w:spacing w:line="480" w:lineRule="auto"/>
        <w:rPr>
          <w:rFonts w:ascii="Times New Roman" w:hAnsi="Times New Roman" w:cs="Times New Roman"/>
          <w:b/>
        </w:rPr>
      </w:pPr>
      <w:r w:rsidRPr="0013127B">
        <w:rPr>
          <w:rFonts w:ascii="Times New Roman" w:hAnsi="Times New Roman" w:cs="Times New Roman"/>
          <w:b/>
        </w:rPr>
        <w:t xml:space="preserve">The Problems with </w:t>
      </w:r>
      <w:r w:rsidR="000356EB" w:rsidRPr="0013127B">
        <w:rPr>
          <w:rFonts w:ascii="Times New Roman" w:hAnsi="Times New Roman" w:cs="Times New Roman"/>
          <w:b/>
        </w:rPr>
        <w:t>Acquaintance</w:t>
      </w:r>
      <w:r w:rsidRPr="0013127B">
        <w:rPr>
          <w:rFonts w:ascii="Times New Roman" w:hAnsi="Times New Roman" w:cs="Times New Roman"/>
          <w:b/>
        </w:rPr>
        <w:t xml:space="preserve"> Rape</w:t>
      </w:r>
    </w:p>
    <w:p w14:paraId="35591BB0" w14:textId="40B7C29D" w:rsidR="00FB7649" w:rsidRPr="0013127B" w:rsidRDefault="00C07594" w:rsidP="00D34985">
      <w:pPr>
        <w:spacing w:line="480" w:lineRule="auto"/>
        <w:ind w:firstLine="720"/>
        <w:rPr>
          <w:rFonts w:ascii="Times New Roman" w:hAnsi="Times New Roman" w:cs="Times New Roman"/>
        </w:rPr>
      </w:pPr>
      <w:r w:rsidRPr="0013127B">
        <w:rPr>
          <w:rFonts w:ascii="Times New Roman" w:hAnsi="Times New Roman" w:cs="Times New Roman"/>
        </w:rPr>
        <w:t>Every two minutes, an</w:t>
      </w:r>
      <w:r w:rsidR="00A04DD5" w:rsidRPr="0013127B">
        <w:rPr>
          <w:rFonts w:ascii="Times New Roman" w:hAnsi="Times New Roman" w:cs="Times New Roman"/>
        </w:rPr>
        <w:t xml:space="preserve"> American is sexually assaulted.</w:t>
      </w:r>
      <w:r w:rsidR="00A04DD5" w:rsidRPr="0013127B">
        <w:rPr>
          <w:rStyle w:val="FootnoteReference"/>
          <w:rFonts w:ascii="Times New Roman" w:hAnsi="Times New Roman" w:cs="Times New Roman"/>
        </w:rPr>
        <w:footnoteReference w:id="2"/>
      </w:r>
      <w:r w:rsidR="00A04DD5" w:rsidRPr="0013127B">
        <w:rPr>
          <w:rFonts w:ascii="Times New Roman" w:hAnsi="Times New Roman" w:cs="Times New Roman"/>
        </w:rPr>
        <w:t xml:space="preserve"> </w:t>
      </w:r>
      <w:r w:rsidRPr="0013127B">
        <w:rPr>
          <w:rFonts w:ascii="Times New Roman" w:hAnsi="Times New Roman" w:cs="Times New Roman"/>
        </w:rPr>
        <w:t xml:space="preserve">Although crime rates have fallen dramatically over the past several decades, </w:t>
      </w:r>
      <w:r w:rsidR="00D62FD9" w:rsidRPr="0013127B">
        <w:rPr>
          <w:rFonts w:ascii="Times New Roman" w:hAnsi="Times New Roman" w:cs="Times New Roman"/>
        </w:rPr>
        <w:t>rape and sexual assault remain</w:t>
      </w:r>
      <w:r w:rsidR="00A04DD5" w:rsidRPr="0013127B">
        <w:rPr>
          <w:rFonts w:ascii="Times New Roman" w:hAnsi="Times New Roman" w:cs="Times New Roman"/>
        </w:rPr>
        <w:t xml:space="preserve"> serious problem</w:t>
      </w:r>
      <w:r w:rsidR="00D62FD9" w:rsidRPr="0013127B">
        <w:rPr>
          <w:rFonts w:ascii="Times New Roman" w:hAnsi="Times New Roman" w:cs="Times New Roman"/>
        </w:rPr>
        <w:t>s</w:t>
      </w:r>
      <w:r w:rsidR="0069120F">
        <w:rPr>
          <w:rFonts w:ascii="Times New Roman" w:hAnsi="Times New Roman" w:cs="Times New Roman"/>
        </w:rPr>
        <w:t xml:space="preserve"> i</w:t>
      </w:r>
      <w:r w:rsidR="00A04DD5" w:rsidRPr="0013127B">
        <w:rPr>
          <w:rFonts w:ascii="Times New Roman" w:hAnsi="Times New Roman" w:cs="Times New Roman"/>
        </w:rPr>
        <w:t xml:space="preserve">n the United States today. </w:t>
      </w:r>
      <w:r w:rsidR="00D62FD9" w:rsidRPr="0013127B">
        <w:rPr>
          <w:rFonts w:ascii="Times New Roman" w:hAnsi="Times New Roman" w:cs="Times New Roman"/>
        </w:rPr>
        <w:t>The prototypical rape is stranger rape</w:t>
      </w:r>
      <w:r w:rsidR="00C70FB0">
        <w:rPr>
          <w:rFonts w:ascii="Times New Roman" w:hAnsi="Times New Roman" w:cs="Times New Roman"/>
        </w:rPr>
        <w:t xml:space="preserve">, </w:t>
      </w:r>
      <w:r w:rsidR="008935F6">
        <w:rPr>
          <w:rFonts w:ascii="Times New Roman" w:hAnsi="Times New Roman" w:cs="Times New Roman"/>
        </w:rPr>
        <w:t>often pictured</w:t>
      </w:r>
      <w:r w:rsidR="00A04DD5" w:rsidRPr="0013127B">
        <w:rPr>
          <w:rFonts w:ascii="Times New Roman" w:hAnsi="Times New Roman" w:cs="Times New Roman"/>
        </w:rPr>
        <w:t xml:space="preserve"> in the following </w:t>
      </w:r>
      <w:r w:rsidR="00D62FD9" w:rsidRPr="0013127B">
        <w:rPr>
          <w:rFonts w:ascii="Times New Roman" w:hAnsi="Times New Roman" w:cs="Times New Roman"/>
        </w:rPr>
        <w:t>manner: a woman is walking alone</w:t>
      </w:r>
      <w:r w:rsidR="00A04DD5" w:rsidRPr="0013127B">
        <w:rPr>
          <w:rFonts w:ascii="Times New Roman" w:hAnsi="Times New Roman" w:cs="Times New Roman"/>
        </w:rPr>
        <w:t xml:space="preserve"> late at night when a stranger </w:t>
      </w:r>
      <w:r w:rsidR="00D62FD9" w:rsidRPr="0013127B">
        <w:rPr>
          <w:rFonts w:ascii="Times New Roman" w:hAnsi="Times New Roman" w:cs="Times New Roman"/>
        </w:rPr>
        <w:t xml:space="preserve">emerges from the bushes and forces himself </w:t>
      </w:r>
      <w:r w:rsidRPr="0013127B">
        <w:rPr>
          <w:rFonts w:ascii="Times New Roman" w:hAnsi="Times New Roman" w:cs="Times New Roman"/>
        </w:rPr>
        <w:t>on her</w:t>
      </w:r>
      <w:r w:rsidR="00D62FD9" w:rsidRPr="0013127B">
        <w:rPr>
          <w:rFonts w:ascii="Times New Roman" w:hAnsi="Times New Roman" w:cs="Times New Roman"/>
        </w:rPr>
        <w:t xml:space="preserve">. While </w:t>
      </w:r>
      <w:r w:rsidR="00C70FB0">
        <w:rPr>
          <w:rFonts w:ascii="Times New Roman" w:hAnsi="Times New Roman" w:cs="Times New Roman"/>
        </w:rPr>
        <w:t xml:space="preserve">such examples </w:t>
      </w:r>
      <w:r w:rsidR="00D62FD9" w:rsidRPr="0013127B">
        <w:rPr>
          <w:rFonts w:ascii="Times New Roman" w:hAnsi="Times New Roman" w:cs="Times New Roman"/>
        </w:rPr>
        <w:t>are certainly terrifying, they do not a</w:t>
      </w:r>
      <w:r w:rsidR="0067322B" w:rsidRPr="0013127B">
        <w:rPr>
          <w:rFonts w:ascii="Times New Roman" w:hAnsi="Times New Roman" w:cs="Times New Roman"/>
        </w:rPr>
        <w:t>ccurately</w:t>
      </w:r>
      <w:r w:rsidR="00D62FD9" w:rsidRPr="0013127B">
        <w:rPr>
          <w:rFonts w:ascii="Times New Roman" w:hAnsi="Times New Roman" w:cs="Times New Roman"/>
        </w:rPr>
        <w:t xml:space="preserve"> </w:t>
      </w:r>
      <w:r w:rsidR="0067322B" w:rsidRPr="0013127B">
        <w:rPr>
          <w:rFonts w:ascii="Times New Roman" w:hAnsi="Times New Roman" w:cs="Times New Roman"/>
        </w:rPr>
        <w:t>represent</w:t>
      </w:r>
      <w:r w:rsidR="00D62FD9" w:rsidRPr="0013127B">
        <w:rPr>
          <w:rFonts w:ascii="Times New Roman" w:hAnsi="Times New Roman" w:cs="Times New Roman"/>
        </w:rPr>
        <w:t xml:space="preserve"> the majority of rape cases. In fact,</w:t>
      </w:r>
      <w:r w:rsidR="0067322B" w:rsidRPr="0013127B">
        <w:rPr>
          <w:rFonts w:ascii="Times New Roman" w:hAnsi="Times New Roman" w:cs="Times New Roman"/>
        </w:rPr>
        <w:t xml:space="preserve"> acquaintance rape, rape committed by someone the victim knows, </w:t>
      </w:r>
      <w:r w:rsidR="0040191B" w:rsidRPr="0013127B">
        <w:rPr>
          <w:rFonts w:ascii="Times New Roman" w:hAnsi="Times New Roman" w:cs="Times New Roman"/>
        </w:rPr>
        <w:t>constitutes</w:t>
      </w:r>
      <w:r w:rsidR="00D62FD9" w:rsidRPr="0013127B">
        <w:rPr>
          <w:rFonts w:ascii="Times New Roman" w:hAnsi="Times New Roman" w:cs="Times New Roman"/>
        </w:rPr>
        <w:t xml:space="preserve"> approximately two-thirds of </w:t>
      </w:r>
      <w:r w:rsidR="0067322B" w:rsidRPr="0013127B">
        <w:rPr>
          <w:rFonts w:ascii="Times New Roman" w:hAnsi="Times New Roman" w:cs="Times New Roman"/>
        </w:rPr>
        <w:t>rape incidents</w:t>
      </w:r>
      <w:r w:rsidRPr="0013127B">
        <w:rPr>
          <w:rFonts w:ascii="Times New Roman" w:hAnsi="Times New Roman" w:cs="Times New Roman"/>
        </w:rPr>
        <w:t>.</w:t>
      </w:r>
      <w:r w:rsidR="00CA36DA" w:rsidRPr="0013127B">
        <w:rPr>
          <w:rStyle w:val="FootnoteReference"/>
          <w:rFonts w:ascii="Times New Roman" w:hAnsi="Times New Roman" w:cs="Times New Roman"/>
        </w:rPr>
        <w:footnoteReference w:id="3"/>
      </w:r>
      <w:r w:rsidRPr="0013127B">
        <w:rPr>
          <w:rFonts w:ascii="Times New Roman" w:hAnsi="Times New Roman" w:cs="Times New Roman"/>
        </w:rPr>
        <w:t xml:space="preserve"> </w:t>
      </w:r>
      <w:r w:rsidR="00C70FB0">
        <w:rPr>
          <w:rFonts w:ascii="Times New Roman" w:hAnsi="Times New Roman" w:cs="Times New Roman"/>
        </w:rPr>
        <w:t>Despite the statistics</w:t>
      </w:r>
      <w:r w:rsidR="0067322B" w:rsidRPr="0013127B">
        <w:rPr>
          <w:rFonts w:ascii="Times New Roman" w:hAnsi="Times New Roman" w:cs="Times New Roman"/>
        </w:rPr>
        <w:t>, “[t]he discourses of rape that surround the criminal justice system’s treatment of rape… construct stranger rape as ‘real rape’ and render the vast majority of rapes invisible.”</w:t>
      </w:r>
      <w:r w:rsidR="0067322B" w:rsidRPr="0013127B">
        <w:rPr>
          <w:rStyle w:val="FootnoteReference"/>
          <w:rFonts w:ascii="Times New Roman" w:hAnsi="Times New Roman" w:cs="Times New Roman"/>
        </w:rPr>
        <w:footnoteReference w:id="4"/>
      </w:r>
      <w:r w:rsidRPr="0013127B">
        <w:rPr>
          <w:rFonts w:ascii="Times New Roman" w:hAnsi="Times New Roman" w:cs="Times New Roman"/>
        </w:rPr>
        <w:t xml:space="preserve"> </w:t>
      </w:r>
      <w:r w:rsidR="003021E2" w:rsidRPr="0013127B">
        <w:rPr>
          <w:rFonts w:ascii="Times New Roman" w:hAnsi="Times New Roman" w:cs="Times New Roman"/>
        </w:rPr>
        <w:t xml:space="preserve">Because of this, most rape victims never report being raped and many prosecutors </w:t>
      </w:r>
      <w:r w:rsidR="009616E6">
        <w:rPr>
          <w:rFonts w:ascii="Times New Roman" w:hAnsi="Times New Roman" w:cs="Times New Roman"/>
        </w:rPr>
        <w:t>do not feel confident enough to</w:t>
      </w:r>
      <w:r w:rsidR="003021E2" w:rsidRPr="0013127B">
        <w:rPr>
          <w:rFonts w:ascii="Times New Roman" w:hAnsi="Times New Roman" w:cs="Times New Roman"/>
        </w:rPr>
        <w:t xml:space="preserve"> take a</w:t>
      </w:r>
      <w:r w:rsidR="009616E6">
        <w:rPr>
          <w:rFonts w:ascii="Times New Roman" w:hAnsi="Times New Roman" w:cs="Times New Roman"/>
        </w:rPr>
        <w:t>cquaintance rape cases to trial</w:t>
      </w:r>
      <w:r w:rsidR="003021E2" w:rsidRPr="0013127B">
        <w:rPr>
          <w:rFonts w:ascii="Times New Roman" w:hAnsi="Times New Roman" w:cs="Times New Roman"/>
        </w:rPr>
        <w:t xml:space="preserve">. </w:t>
      </w:r>
      <w:r w:rsidR="007E089C" w:rsidRPr="0013127B">
        <w:rPr>
          <w:rFonts w:ascii="Times New Roman" w:hAnsi="Times New Roman" w:cs="Times New Roman"/>
        </w:rPr>
        <w:t>Famous 17</w:t>
      </w:r>
      <w:r w:rsidR="007E089C" w:rsidRPr="0013127B">
        <w:rPr>
          <w:rFonts w:ascii="Times New Roman" w:hAnsi="Times New Roman" w:cs="Times New Roman"/>
          <w:vertAlign w:val="superscript"/>
        </w:rPr>
        <w:t>th</w:t>
      </w:r>
      <w:r w:rsidR="007E089C" w:rsidRPr="0013127B">
        <w:rPr>
          <w:rFonts w:ascii="Times New Roman" w:hAnsi="Times New Roman" w:cs="Times New Roman"/>
        </w:rPr>
        <w:t xml:space="preserve"> century English jurist Matthew Hale wrote “Rape is an accusation easily to be made and hard to be proved.”</w:t>
      </w:r>
      <w:r w:rsidR="007E089C" w:rsidRPr="0013127B">
        <w:rPr>
          <w:rStyle w:val="FootnoteReference"/>
          <w:rFonts w:ascii="Times New Roman" w:hAnsi="Times New Roman" w:cs="Times New Roman"/>
        </w:rPr>
        <w:footnoteReference w:id="5"/>
      </w:r>
      <w:r w:rsidR="007E089C" w:rsidRPr="0013127B">
        <w:rPr>
          <w:rFonts w:ascii="Times New Roman" w:hAnsi="Times New Roman" w:cs="Times New Roman"/>
        </w:rPr>
        <w:t xml:space="preserve"> Modern-day </w:t>
      </w:r>
      <w:r w:rsidR="003021E2" w:rsidRPr="0013127B">
        <w:rPr>
          <w:rFonts w:ascii="Times New Roman" w:hAnsi="Times New Roman" w:cs="Times New Roman"/>
        </w:rPr>
        <w:lastRenderedPageBreak/>
        <w:t xml:space="preserve">Charlottesville, VA domestic violence attorney Jon R. Zug </w:t>
      </w:r>
      <w:r w:rsidR="0040191B" w:rsidRPr="0013127B">
        <w:rPr>
          <w:rFonts w:ascii="Times New Roman" w:hAnsi="Times New Roman" w:cs="Times New Roman"/>
        </w:rPr>
        <w:t>echoes Hale’s sentiments</w:t>
      </w:r>
      <w:r w:rsidR="003021E2" w:rsidRPr="0013127B">
        <w:rPr>
          <w:rFonts w:ascii="Times New Roman" w:hAnsi="Times New Roman" w:cs="Times New Roman"/>
        </w:rPr>
        <w:t>,</w:t>
      </w:r>
      <w:r w:rsidR="007E089C" w:rsidRPr="0013127B">
        <w:rPr>
          <w:rFonts w:ascii="Times New Roman" w:hAnsi="Times New Roman" w:cs="Times New Roman"/>
        </w:rPr>
        <w:t xml:space="preserve"> noting</w:t>
      </w:r>
      <w:r w:rsidR="003021E2" w:rsidRPr="0013127B">
        <w:rPr>
          <w:rFonts w:ascii="Times New Roman" w:hAnsi="Times New Roman" w:cs="Times New Roman"/>
        </w:rPr>
        <w:t xml:space="preserve"> “I’ve never won an acquaintance rape jury trial.”</w:t>
      </w:r>
      <w:r w:rsidR="003021E2" w:rsidRPr="0013127B">
        <w:rPr>
          <w:rStyle w:val="FootnoteReference"/>
          <w:rFonts w:ascii="Times New Roman" w:hAnsi="Times New Roman" w:cs="Times New Roman"/>
        </w:rPr>
        <w:footnoteReference w:id="6"/>
      </w:r>
      <w:r w:rsidR="003021E2" w:rsidRPr="0013127B">
        <w:rPr>
          <w:rFonts w:ascii="Times New Roman" w:hAnsi="Times New Roman" w:cs="Times New Roman"/>
        </w:rPr>
        <w:t xml:space="preserve"> </w:t>
      </w:r>
    </w:p>
    <w:p w14:paraId="1325CE67" w14:textId="6F55FE42" w:rsidR="00E16796" w:rsidRDefault="008E6415" w:rsidP="00A04DD5">
      <w:pPr>
        <w:spacing w:line="480" w:lineRule="auto"/>
        <w:rPr>
          <w:rFonts w:ascii="Times New Roman" w:hAnsi="Times New Roman" w:cs="Times New Roman"/>
        </w:rPr>
      </w:pPr>
      <w:r w:rsidRPr="0013127B">
        <w:rPr>
          <w:rFonts w:ascii="Times New Roman" w:hAnsi="Times New Roman" w:cs="Times New Roman"/>
        </w:rPr>
        <w:tab/>
      </w:r>
      <w:r w:rsidR="009616E6">
        <w:rPr>
          <w:rFonts w:ascii="Times New Roman" w:hAnsi="Times New Roman" w:cs="Times New Roman"/>
        </w:rPr>
        <w:t>Historically, advocates</w:t>
      </w:r>
      <w:r w:rsidR="00E16796">
        <w:rPr>
          <w:rFonts w:ascii="Times New Roman" w:hAnsi="Times New Roman" w:cs="Times New Roman"/>
        </w:rPr>
        <w:t xml:space="preserve"> </w:t>
      </w:r>
      <w:r w:rsidR="00264323" w:rsidRPr="0013127B">
        <w:rPr>
          <w:rFonts w:ascii="Times New Roman" w:hAnsi="Times New Roman" w:cs="Times New Roman"/>
        </w:rPr>
        <w:t xml:space="preserve">blamed poorly defined, unfair rape </w:t>
      </w:r>
      <w:r w:rsidR="004835EF" w:rsidRPr="0013127B">
        <w:rPr>
          <w:rFonts w:ascii="Times New Roman" w:hAnsi="Times New Roman" w:cs="Times New Roman"/>
        </w:rPr>
        <w:t xml:space="preserve">laws </w:t>
      </w:r>
      <w:r w:rsidR="00E16796">
        <w:rPr>
          <w:rFonts w:ascii="Times New Roman" w:hAnsi="Times New Roman" w:cs="Times New Roman"/>
        </w:rPr>
        <w:t>for the high rates of acquittal</w:t>
      </w:r>
      <w:r w:rsidR="00212D18" w:rsidRPr="0013127B">
        <w:rPr>
          <w:rFonts w:ascii="Times New Roman" w:hAnsi="Times New Roman" w:cs="Times New Roman"/>
        </w:rPr>
        <w:t xml:space="preserve"> in acquaintance rape trials</w:t>
      </w:r>
      <w:r w:rsidR="00264323" w:rsidRPr="0013127B">
        <w:rPr>
          <w:rFonts w:ascii="Times New Roman" w:hAnsi="Times New Roman" w:cs="Times New Roman"/>
        </w:rPr>
        <w:t>. These advocates thus fought for legal reform, which has</w:t>
      </w:r>
      <w:r w:rsidR="001E5092" w:rsidRPr="0013127B">
        <w:rPr>
          <w:rFonts w:ascii="Times New Roman" w:hAnsi="Times New Roman" w:cs="Times New Roman"/>
        </w:rPr>
        <w:t xml:space="preserve"> resulted in changes such as </w:t>
      </w:r>
      <w:r w:rsidR="00E16796">
        <w:rPr>
          <w:rFonts w:ascii="Times New Roman" w:hAnsi="Times New Roman" w:cs="Times New Roman"/>
        </w:rPr>
        <w:t xml:space="preserve">the </w:t>
      </w:r>
      <w:r w:rsidR="001E5092" w:rsidRPr="0013127B">
        <w:rPr>
          <w:rFonts w:ascii="Times New Roman" w:hAnsi="Times New Roman" w:cs="Times New Roman"/>
        </w:rPr>
        <w:t>universal acceptance of rape shield laws</w:t>
      </w:r>
      <w:r w:rsidR="00CA36DA" w:rsidRPr="0013127B">
        <w:rPr>
          <w:rFonts w:ascii="Times New Roman" w:hAnsi="Times New Roman" w:cs="Times New Roman"/>
        </w:rPr>
        <w:t xml:space="preserve"> and</w:t>
      </w:r>
      <w:r w:rsidR="001E5092" w:rsidRPr="0013127B">
        <w:rPr>
          <w:rFonts w:ascii="Times New Roman" w:hAnsi="Times New Roman" w:cs="Times New Roman"/>
        </w:rPr>
        <w:t xml:space="preserve"> removing the requirement of corroboration of the victim’s testimony.</w:t>
      </w:r>
      <w:r w:rsidR="009616E6" w:rsidRPr="0013127B">
        <w:rPr>
          <w:rStyle w:val="FootnoteReference"/>
          <w:rFonts w:ascii="Times New Roman" w:hAnsi="Times New Roman" w:cs="Times New Roman"/>
        </w:rPr>
        <w:footnoteReference w:id="7"/>
      </w:r>
      <w:r w:rsidR="00875830" w:rsidRPr="0013127B">
        <w:rPr>
          <w:rStyle w:val="FootnoteReference"/>
          <w:rFonts w:ascii="Times New Roman" w:hAnsi="Times New Roman" w:cs="Times New Roman"/>
        </w:rPr>
        <w:t xml:space="preserve"> </w:t>
      </w:r>
      <w:r w:rsidR="001E5092" w:rsidRPr="0013127B">
        <w:rPr>
          <w:rFonts w:ascii="Times New Roman" w:hAnsi="Times New Roman" w:cs="Times New Roman"/>
        </w:rPr>
        <w:t xml:space="preserve">Although these improvements were certainly welcome and necessary, </w:t>
      </w:r>
      <w:r w:rsidR="009616E6">
        <w:rPr>
          <w:rFonts w:ascii="Times New Roman" w:hAnsi="Times New Roman" w:cs="Times New Roman"/>
        </w:rPr>
        <w:t>most</w:t>
      </w:r>
      <w:r w:rsidR="00264323" w:rsidRPr="0013127B">
        <w:rPr>
          <w:rFonts w:ascii="Times New Roman" w:hAnsi="Times New Roman" w:cs="Times New Roman"/>
        </w:rPr>
        <w:t xml:space="preserve"> rape prosecutions today still end in dismissal or acquittal</w:t>
      </w:r>
      <w:r w:rsidR="00E16796">
        <w:rPr>
          <w:rFonts w:ascii="Times New Roman" w:hAnsi="Times New Roman" w:cs="Times New Roman"/>
        </w:rPr>
        <w:t>, and rape continues to be one of the most underreported crimes in the United States.</w:t>
      </w:r>
      <w:r w:rsidR="00264323" w:rsidRPr="0013127B">
        <w:rPr>
          <w:rStyle w:val="FootnoteReference"/>
          <w:rFonts w:ascii="Times New Roman" w:hAnsi="Times New Roman" w:cs="Times New Roman"/>
        </w:rPr>
        <w:footnoteReference w:id="8"/>
      </w:r>
      <w:r w:rsidR="00264323" w:rsidRPr="0013127B">
        <w:rPr>
          <w:rFonts w:ascii="Times New Roman" w:hAnsi="Times New Roman" w:cs="Times New Roman"/>
        </w:rPr>
        <w:t xml:space="preserve"> </w:t>
      </w:r>
    </w:p>
    <w:p w14:paraId="36880242" w14:textId="49C8D9B8" w:rsidR="008E6415" w:rsidRPr="0013127B" w:rsidRDefault="00264323" w:rsidP="00E16796">
      <w:pPr>
        <w:spacing w:line="480" w:lineRule="auto"/>
        <w:ind w:firstLine="720"/>
        <w:rPr>
          <w:rFonts w:ascii="Times New Roman" w:hAnsi="Times New Roman" w:cs="Times New Roman"/>
        </w:rPr>
      </w:pPr>
      <w:r w:rsidRPr="0013127B">
        <w:rPr>
          <w:rFonts w:ascii="Times New Roman" w:hAnsi="Times New Roman" w:cs="Times New Roman"/>
        </w:rPr>
        <w:t xml:space="preserve">Despite </w:t>
      </w:r>
      <w:r w:rsidR="00E16796">
        <w:rPr>
          <w:rFonts w:ascii="Times New Roman" w:hAnsi="Times New Roman" w:cs="Times New Roman"/>
        </w:rPr>
        <w:t>changes to the law, there has not been much change in trial outcomes.</w:t>
      </w:r>
      <w:r w:rsidR="001E5092" w:rsidRPr="0013127B">
        <w:rPr>
          <w:rFonts w:ascii="Times New Roman" w:hAnsi="Times New Roman" w:cs="Times New Roman"/>
        </w:rPr>
        <w:t xml:space="preserve"> </w:t>
      </w:r>
      <w:r w:rsidR="008E6415" w:rsidRPr="0013127B">
        <w:rPr>
          <w:rFonts w:ascii="Times New Roman" w:hAnsi="Times New Roman" w:cs="Times New Roman"/>
        </w:rPr>
        <w:t>Assistant Commonwealth’s Attorney Zug blames skeptical jur</w:t>
      </w:r>
      <w:r w:rsidR="00D933A6">
        <w:rPr>
          <w:rFonts w:ascii="Times New Roman" w:hAnsi="Times New Roman" w:cs="Times New Roman"/>
        </w:rPr>
        <w:t>ors</w:t>
      </w:r>
      <w:r w:rsidR="008E6415" w:rsidRPr="0013127B">
        <w:rPr>
          <w:rFonts w:ascii="Times New Roman" w:hAnsi="Times New Roman" w:cs="Times New Roman"/>
        </w:rPr>
        <w:t>, and many scholars would agree with him.</w:t>
      </w:r>
      <w:r w:rsidR="00875830" w:rsidRPr="0013127B">
        <w:rPr>
          <w:rStyle w:val="FootnoteReference"/>
          <w:rFonts w:ascii="Times New Roman" w:hAnsi="Times New Roman" w:cs="Times New Roman"/>
        </w:rPr>
        <w:footnoteReference w:id="9"/>
      </w:r>
      <w:r w:rsidR="008E6415" w:rsidRPr="0013127B">
        <w:rPr>
          <w:rFonts w:ascii="Times New Roman" w:hAnsi="Times New Roman" w:cs="Times New Roman"/>
        </w:rPr>
        <w:t xml:space="preserve"> </w:t>
      </w:r>
      <w:r w:rsidR="00D933A6">
        <w:rPr>
          <w:rFonts w:ascii="Times New Roman" w:hAnsi="Times New Roman" w:cs="Times New Roman"/>
        </w:rPr>
        <w:t>A</w:t>
      </w:r>
      <w:r w:rsidR="00352C0A" w:rsidRPr="0013127B">
        <w:rPr>
          <w:rFonts w:ascii="Times New Roman" w:hAnsi="Times New Roman" w:cs="Times New Roman"/>
        </w:rPr>
        <w:t>cquaintance</w:t>
      </w:r>
      <w:r w:rsidR="00D933A6">
        <w:rPr>
          <w:rFonts w:ascii="Times New Roman" w:hAnsi="Times New Roman" w:cs="Times New Roman"/>
        </w:rPr>
        <w:t xml:space="preserve"> rape cases often come down to “he said, she said” testimony, so trial outcomes</w:t>
      </w:r>
      <w:r w:rsidR="00646A14" w:rsidRPr="0013127B">
        <w:rPr>
          <w:rFonts w:ascii="Times New Roman" w:hAnsi="Times New Roman" w:cs="Times New Roman"/>
        </w:rPr>
        <w:t xml:space="preserve"> </w:t>
      </w:r>
      <w:r w:rsidR="00875830" w:rsidRPr="0013127B">
        <w:rPr>
          <w:rFonts w:ascii="Times New Roman" w:hAnsi="Times New Roman" w:cs="Times New Roman"/>
        </w:rPr>
        <w:t>frequently</w:t>
      </w:r>
      <w:r w:rsidR="00646A14" w:rsidRPr="0013127B">
        <w:rPr>
          <w:rFonts w:ascii="Times New Roman" w:hAnsi="Times New Roman" w:cs="Times New Roman"/>
        </w:rPr>
        <w:t xml:space="preserve"> </w:t>
      </w:r>
      <w:r w:rsidR="00875830" w:rsidRPr="0013127B">
        <w:rPr>
          <w:rFonts w:ascii="Times New Roman" w:hAnsi="Times New Roman" w:cs="Times New Roman"/>
        </w:rPr>
        <w:t>depend on</w:t>
      </w:r>
      <w:r w:rsidR="00646A14" w:rsidRPr="0013127B">
        <w:rPr>
          <w:rFonts w:ascii="Times New Roman" w:hAnsi="Times New Roman" w:cs="Times New Roman"/>
        </w:rPr>
        <w:t xml:space="preserve"> the</w:t>
      </w:r>
      <w:r w:rsidR="000356EB" w:rsidRPr="0013127B">
        <w:rPr>
          <w:rFonts w:ascii="Times New Roman" w:hAnsi="Times New Roman" w:cs="Times New Roman"/>
        </w:rPr>
        <w:t xml:space="preserve"> personal opinions of the jury. </w:t>
      </w:r>
      <w:r w:rsidR="008E6415" w:rsidRPr="0013127B">
        <w:rPr>
          <w:rFonts w:ascii="Times New Roman" w:hAnsi="Times New Roman" w:cs="Times New Roman"/>
        </w:rPr>
        <w:t>Victoria University professor Colleen A. Ward writes “</w:t>
      </w:r>
      <w:r w:rsidR="00973C2A" w:rsidRPr="0013127B">
        <w:rPr>
          <w:rFonts w:ascii="Times New Roman" w:hAnsi="Times New Roman" w:cs="Times New Roman"/>
        </w:rPr>
        <w:t xml:space="preserve">that on many occasions the evidence presented at a rape case does not reliably predict a verdict as </w:t>
      </w:r>
      <w:r w:rsidR="008E6415" w:rsidRPr="0013127B">
        <w:rPr>
          <w:rFonts w:ascii="Times New Roman" w:hAnsi="Times New Roman" w:cs="Times New Roman"/>
        </w:rPr>
        <w:t xml:space="preserve">trial outcome is based </w:t>
      </w:r>
      <w:r w:rsidR="00973C2A" w:rsidRPr="0013127B">
        <w:rPr>
          <w:rFonts w:ascii="Times New Roman" w:hAnsi="Times New Roman" w:cs="Times New Roman"/>
        </w:rPr>
        <w:t>more on jurors’ attitudes about rape.”</w:t>
      </w:r>
      <w:r w:rsidR="00973C2A" w:rsidRPr="0013127B">
        <w:rPr>
          <w:rStyle w:val="FootnoteReference"/>
          <w:rFonts w:ascii="Times New Roman" w:hAnsi="Times New Roman" w:cs="Times New Roman"/>
        </w:rPr>
        <w:footnoteReference w:id="10"/>
      </w:r>
      <w:r w:rsidR="001B7BB0" w:rsidRPr="0013127B">
        <w:rPr>
          <w:rFonts w:ascii="Times New Roman" w:hAnsi="Times New Roman" w:cs="Times New Roman"/>
        </w:rPr>
        <w:t xml:space="preserve"> According to</w:t>
      </w:r>
      <w:r w:rsidR="004835EF" w:rsidRPr="0013127B">
        <w:rPr>
          <w:rFonts w:ascii="Times New Roman" w:hAnsi="Times New Roman" w:cs="Times New Roman"/>
        </w:rPr>
        <w:t xml:space="preserve"> a study by </w:t>
      </w:r>
      <w:r w:rsidR="00955190" w:rsidRPr="0013127B">
        <w:rPr>
          <w:rFonts w:ascii="Times New Roman" w:hAnsi="Times New Roman" w:cs="Times New Roman"/>
        </w:rPr>
        <w:t xml:space="preserve">Yale professor </w:t>
      </w:r>
      <w:r w:rsidR="004835EF" w:rsidRPr="0013127B">
        <w:rPr>
          <w:rFonts w:ascii="Times New Roman" w:hAnsi="Times New Roman" w:cs="Times New Roman"/>
        </w:rPr>
        <w:t>Dan Kahan, cultural predispositions have such a powerful influence on perceptions of who’s to blame in a rape case that no change in the legal definition of rape will likely affect this.</w:t>
      </w:r>
      <w:r w:rsidR="004835EF" w:rsidRPr="0013127B">
        <w:rPr>
          <w:rStyle w:val="FootnoteReference"/>
          <w:rFonts w:ascii="Times New Roman" w:hAnsi="Times New Roman" w:cs="Times New Roman"/>
        </w:rPr>
        <w:footnoteReference w:id="11"/>
      </w:r>
      <w:r w:rsidR="004835EF" w:rsidRPr="0013127B">
        <w:rPr>
          <w:rFonts w:ascii="Times New Roman" w:hAnsi="Times New Roman" w:cs="Times New Roman"/>
        </w:rPr>
        <w:t xml:space="preserve"> </w:t>
      </w:r>
      <w:r w:rsidR="0040191B" w:rsidRPr="0013127B">
        <w:rPr>
          <w:rFonts w:ascii="Times New Roman" w:hAnsi="Times New Roman" w:cs="Times New Roman"/>
        </w:rPr>
        <w:t>For prosecutors</w:t>
      </w:r>
      <w:r w:rsidR="008226D7" w:rsidRPr="0013127B">
        <w:rPr>
          <w:rFonts w:ascii="Times New Roman" w:hAnsi="Times New Roman" w:cs="Times New Roman"/>
        </w:rPr>
        <w:t>,</w:t>
      </w:r>
      <w:r w:rsidR="0040191B" w:rsidRPr="0013127B">
        <w:rPr>
          <w:rFonts w:ascii="Times New Roman" w:hAnsi="Times New Roman" w:cs="Times New Roman"/>
        </w:rPr>
        <w:t xml:space="preserve"> in particular, this makes pursuing rape convictions remarkably difficult,</w:t>
      </w:r>
      <w:r w:rsidR="008226D7" w:rsidRPr="0013127B">
        <w:rPr>
          <w:rFonts w:ascii="Times New Roman" w:hAnsi="Times New Roman" w:cs="Times New Roman"/>
        </w:rPr>
        <w:t xml:space="preserve"> because juries t</w:t>
      </w:r>
      <w:r w:rsidR="00D34985" w:rsidRPr="0013127B">
        <w:rPr>
          <w:rFonts w:ascii="Times New Roman" w:hAnsi="Times New Roman" w:cs="Times New Roman"/>
        </w:rPr>
        <w:t xml:space="preserve">end to ally with the defendant and are </w:t>
      </w:r>
      <w:r w:rsidR="008226D7" w:rsidRPr="0013127B">
        <w:rPr>
          <w:rFonts w:ascii="Times New Roman" w:hAnsi="Times New Roman" w:cs="Times New Roman"/>
        </w:rPr>
        <w:t>extremely reluctant to convict.</w:t>
      </w:r>
      <w:r w:rsidR="008226D7" w:rsidRPr="0013127B">
        <w:rPr>
          <w:rStyle w:val="FootnoteReference"/>
          <w:rFonts w:ascii="Times New Roman" w:hAnsi="Times New Roman" w:cs="Times New Roman"/>
        </w:rPr>
        <w:footnoteReference w:id="12"/>
      </w:r>
      <w:r w:rsidR="008226D7" w:rsidRPr="0013127B">
        <w:rPr>
          <w:rFonts w:ascii="Times New Roman" w:hAnsi="Times New Roman" w:cs="Times New Roman"/>
        </w:rPr>
        <w:t xml:space="preserve"> </w:t>
      </w:r>
    </w:p>
    <w:p w14:paraId="6637BE7C" w14:textId="3901B016" w:rsidR="00110CFD" w:rsidRDefault="0023658F" w:rsidP="00A04DD5">
      <w:pPr>
        <w:spacing w:line="480" w:lineRule="auto"/>
        <w:rPr>
          <w:ins w:id="0" w:author="Selena Kitchens" w:date="2014-12-11T15:36:00Z"/>
          <w:rFonts w:ascii="Times New Roman" w:hAnsi="Times New Roman" w:cs="Times New Roman"/>
        </w:rPr>
      </w:pPr>
      <w:r w:rsidRPr="0013127B">
        <w:rPr>
          <w:rFonts w:ascii="Times New Roman" w:hAnsi="Times New Roman" w:cs="Times New Roman"/>
        </w:rPr>
        <w:tab/>
      </w:r>
      <w:r w:rsidR="004835EF" w:rsidRPr="0013127B">
        <w:rPr>
          <w:rFonts w:ascii="Times New Roman" w:hAnsi="Times New Roman" w:cs="Times New Roman"/>
        </w:rPr>
        <w:t>Based on these findings</w:t>
      </w:r>
      <w:r w:rsidRPr="0013127B">
        <w:rPr>
          <w:rFonts w:ascii="Times New Roman" w:hAnsi="Times New Roman" w:cs="Times New Roman"/>
        </w:rPr>
        <w:t>, many attorneys consider jury selection as the decisive stage of the case</w:t>
      </w:r>
      <w:r w:rsidR="002410D5" w:rsidRPr="0013127B">
        <w:rPr>
          <w:rFonts w:ascii="Times New Roman" w:hAnsi="Times New Roman" w:cs="Times New Roman"/>
        </w:rPr>
        <w:t>.</w:t>
      </w:r>
      <w:r w:rsidR="00BD6377" w:rsidRPr="0013127B">
        <w:rPr>
          <w:rStyle w:val="FootnoteReference"/>
          <w:rFonts w:ascii="Times New Roman" w:hAnsi="Times New Roman" w:cs="Times New Roman"/>
        </w:rPr>
        <w:footnoteReference w:id="13"/>
      </w:r>
      <w:r w:rsidRPr="0013127B">
        <w:rPr>
          <w:rFonts w:ascii="Times New Roman" w:hAnsi="Times New Roman" w:cs="Times New Roman"/>
        </w:rPr>
        <w:t xml:space="preserve"> </w:t>
      </w:r>
      <w:r w:rsidR="00621CFF" w:rsidRPr="0013127B">
        <w:rPr>
          <w:rFonts w:ascii="Times New Roman" w:hAnsi="Times New Roman" w:cs="Times New Roman"/>
        </w:rPr>
        <w:t xml:space="preserve">Before jurors are </w:t>
      </w:r>
      <w:r w:rsidR="002A6161" w:rsidRPr="0013127B">
        <w:rPr>
          <w:rFonts w:ascii="Times New Roman" w:hAnsi="Times New Roman" w:cs="Times New Roman"/>
        </w:rPr>
        <w:t>chosen</w:t>
      </w:r>
      <w:r w:rsidR="00621CFF" w:rsidRPr="0013127B">
        <w:rPr>
          <w:rFonts w:ascii="Times New Roman" w:hAnsi="Times New Roman" w:cs="Times New Roman"/>
        </w:rPr>
        <w:t>, attorneys have the opportunity to question each juror about h</w:t>
      </w:r>
      <w:r w:rsidR="0040191B" w:rsidRPr="0013127B">
        <w:rPr>
          <w:rFonts w:ascii="Times New Roman" w:hAnsi="Times New Roman" w:cs="Times New Roman"/>
        </w:rPr>
        <w:t xml:space="preserve">is or her background </w:t>
      </w:r>
      <w:ins w:id="2" w:author="Selena Kitchens" w:date="2014-12-15T11:48:00Z">
        <w:r w:rsidR="005F78B3">
          <w:rPr>
            <w:rFonts w:ascii="Times New Roman" w:hAnsi="Times New Roman" w:cs="Times New Roman"/>
          </w:rPr>
          <w:t xml:space="preserve">during </w:t>
        </w:r>
      </w:ins>
      <w:r w:rsidR="00621CFF" w:rsidRPr="0013127B">
        <w:rPr>
          <w:rFonts w:ascii="Times New Roman" w:hAnsi="Times New Roman" w:cs="Times New Roman"/>
        </w:rPr>
        <w:t>voir di</w:t>
      </w:r>
      <w:r w:rsidR="002410D5" w:rsidRPr="0013127B">
        <w:rPr>
          <w:rFonts w:ascii="Times New Roman" w:hAnsi="Times New Roman" w:cs="Times New Roman"/>
        </w:rPr>
        <w:t>re</w:t>
      </w:r>
      <w:ins w:id="3" w:author="Selena Kitchens" w:date="2014-12-15T11:49:00Z">
        <w:r w:rsidR="005F78B3">
          <w:rPr>
            <w:rFonts w:ascii="Times New Roman" w:hAnsi="Times New Roman" w:cs="Times New Roman"/>
          </w:rPr>
          <w:t xml:space="preserve">, </w:t>
        </w:r>
      </w:ins>
      <w:ins w:id="4" w:author="Student" w:date="2014-12-19T11:28:00Z">
        <w:r w:rsidR="00DE39FB">
          <w:rPr>
            <w:rFonts w:ascii="Times New Roman" w:hAnsi="Times New Roman" w:cs="Times New Roman"/>
          </w:rPr>
          <w:t xml:space="preserve">a process </w:t>
        </w:r>
      </w:ins>
      <w:ins w:id="5" w:author="Student" w:date="2014-12-19T11:56:00Z">
        <w:r w:rsidR="00321DB3">
          <w:rPr>
            <w:rFonts w:ascii="Times New Roman" w:hAnsi="Times New Roman" w:cs="Times New Roman"/>
          </w:rPr>
          <w:t>that</w:t>
        </w:r>
      </w:ins>
      <w:ins w:id="6" w:author="Student" w:date="2014-12-19T11:28:00Z">
        <w:r w:rsidR="00DE39FB">
          <w:rPr>
            <w:rFonts w:ascii="Times New Roman" w:hAnsi="Times New Roman" w:cs="Times New Roman"/>
          </w:rPr>
          <w:t xml:space="preserve"> </w:t>
        </w:r>
      </w:ins>
      <w:ins w:id="7" w:author="Selena Kitchens" w:date="2014-12-11T15:45:00Z">
        <w:r w:rsidR="005F78B3">
          <w:rPr>
            <w:rFonts w:ascii="Times New Roman" w:hAnsi="Times New Roman" w:cs="Times New Roman"/>
          </w:rPr>
          <w:t>allow</w:t>
        </w:r>
      </w:ins>
      <w:ins w:id="8" w:author="Student" w:date="2014-12-19T11:28:00Z">
        <w:r w:rsidR="00DE39FB">
          <w:rPr>
            <w:rFonts w:ascii="Times New Roman" w:hAnsi="Times New Roman" w:cs="Times New Roman"/>
          </w:rPr>
          <w:t>s</w:t>
        </w:r>
      </w:ins>
      <w:ins w:id="9" w:author="Selena Kitchens" w:date="2014-12-11T15:45:00Z">
        <w:r w:rsidR="00CA1BC5">
          <w:rPr>
            <w:rFonts w:ascii="Times New Roman" w:hAnsi="Times New Roman" w:cs="Times New Roman"/>
          </w:rPr>
          <w:t xml:space="preserve"> attorneys on both sides to </w:t>
        </w:r>
      </w:ins>
      <w:ins w:id="10" w:author="Selena Kitchens" w:date="2014-12-11T15:47:00Z">
        <w:r w:rsidR="00C6728A">
          <w:rPr>
            <w:rFonts w:ascii="Times New Roman" w:hAnsi="Times New Roman" w:cs="Times New Roman"/>
          </w:rPr>
          <w:t xml:space="preserve">determine </w:t>
        </w:r>
      </w:ins>
      <w:ins w:id="11" w:author="Selena Kitchens" w:date="2014-12-11T15:48:00Z">
        <w:r w:rsidR="00C6728A">
          <w:rPr>
            <w:rFonts w:ascii="Times New Roman" w:hAnsi="Times New Roman" w:cs="Times New Roman"/>
          </w:rPr>
          <w:t xml:space="preserve">jurors’ </w:t>
        </w:r>
      </w:ins>
      <w:ins w:id="12" w:author="Selena Kitchens" w:date="2014-12-11T15:47:00Z">
        <w:r w:rsidR="00C6728A">
          <w:rPr>
            <w:rFonts w:ascii="Times New Roman" w:hAnsi="Times New Roman" w:cs="Times New Roman"/>
          </w:rPr>
          <w:t xml:space="preserve">potential biases and </w:t>
        </w:r>
      </w:ins>
      <w:ins w:id="13" w:author="Selena Kitchens" w:date="2014-12-11T15:45:00Z">
        <w:r w:rsidR="00CA1BC5">
          <w:rPr>
            <w:rFonts w:ascii="Times New Roman" w:hAnsi="Times New Roman" w:cs="Times New Roman"/>
          </w:rPr>
          <w:t>challenge the</w:t>
        </w:r>
      </w:ins>
      <w:ins w:id="14" w:author="Selena Kitchens" w:date="2014-12-11T15:47:00Z">
        <w:r w:rsidR="00C6728A">
          <w:rPr>
            <w:rFonts w:ascii="Times New Roman" w:hAnsi="Times New Roman" w:cs="Times New Roman"/>
          </w:rPr>
          <w:t>ir</w:t>
        </w:r>
      </w:ins>
      <w:ins w:id="15" w:author="Selena Kitchens" w:date="2014-12-11T15:45:00Z">
        <w:r w:rsidR="00CA1BC5">
          <w:rPr>
            <w:rFonts w:ascii="Times New Roman" w:hAnsi="Times New Roman" w:cs="Times New Roman"/>
          </w:rPr>
          <w:t xml:space="preserve"> selection</w:t>
        </w:r>
      </w:ins>
      <w:ins w:id="16" w:author="Selena Kitchens" w:date="2014-12-11T15:48:00Z">
        <w:r w:rsidR="00C6728A">
          <w:rPr>
            <w:rFonts w:ascii="Times New Roman" w:hAnsi="Times New Roman" w:cs="Times New Roman"/>
          </w:rPr>
          <w:t xml:space="preserve"> based on that information</w:t>
        </w:r>
      </w:ins>
      <w:r w:rsidR="00621CFF" w:rsidRPr="0013127B">
        <w:rPr>
          <w:rFonts w:ascii="Times New Roman" w:hAnsi="Times New Roman" w:cs="Times New Roman"/>
        </w:rPr>
        <w:t xml:space="preserve">. </w:t>
      </w:r>
      <w:r w:rsidR="00237514" w:rsidRPr="0013127B">
        <w:rPr>
          <w:rFonts w:ascii="Times New Roman" w:hAnsi="Times New Roman" w:cs="Times New Roman"/>
        </w:rPr>
        <w:t xml:space="preserve">If the attorney challenges </w:t>
      </w:r>
      <w:ins w:id="17" w:author="Selena Kitchens" w:date="2014-12-11T15:43:00Z">
        <w:r w:rsidR="00CA1BC5">
          <w:rPr>
            <w:rFonts w:ascii="Times New Roman" w:hAnsi="Times New Roman" w:cs="Times New Roman"/>
          </w:rPr>
          <w:t xml:space="preserve">a particular juror </w:t>
        </w:r>
      </w:ins>
      <w:r w:rsidR="00237514" w:rsidRPr="0013127B">
        <w:rPr>
          <w:rFonts w:ascii="Times New Roman" w:hAnsi="Times New Roman" w:cs="Times New Roman"/>
        </w:rPr>
        <w:t xml:space="preserve">for </w:t>
      </w:r>
      <w:ins w:id="18" w:author="Student" w:date="2014-12-19T11:31:00Z">
        <w:r w:rsidR="00DE39FB">
          <w:rPr>
            <w:rFonts w:ascii="Times New Roman" w:hAnsi="Times New Roman" w:cs="Times New Roman"/>
          </w:rPr>
          <w:t>“</w:t>
        </w:r>
      </w:ins>
      <w:r w:rsidR="00237514" w:rsidRPr="0013127B">
        <w:rPr>
          <w:rFonts w:ascii="Times New Roman" w:hAnsi="Times New Roman" w:cs="Times New Roman"/>
        </w:rPr>
        <w:t>cause</w:t>
      </w:r>
      <w:ins w:id="19" w:author="Student" w:date="2014-12-19T11:31:00Z">
        <w:r w:rsidR="00DE39FB">
          <w:rPr>
            <w:rFonts w:ascii="Times New Roman" w:hAnsi="Times New Roman" w:cs="Times New Roman"/>
          </w:rPr>
          <w:t>”</w:t>
        </w:r>
      </w:ins>
      <w:r w:rsidR="00237514" w:rsidRPr="0013127B">
        <w:rPr>
          <w:rFonts w:ascii="Times New Roman" w:hAnsi="Times New Roman" w:cs="Times New Roman"/>
        </w:rPr>
        <w:t>, he must justify the removal to a judge by</w:t>
      </w:r>
      <w:r w:rsidR="002410D5" w:rsidRPr="0013127B">
        <w:rPr>
          <w:rFonts w:ascii="Times New Roman" w:hAnsi="Times New Roman" w:cs="Times New Roman"/>
        </w:rPr>
        <w:t xml:space="preserve"> pointing out a specific bias. If he utilizes his </w:t>
      </w:r>
      <w:ins w:id="20" w:author="Student" w:date="2014-12-19T11:31:00Z">
        <w:r w:rsidR="00DE39FB">
          <w:rPr>
            <w:rFonts w:ascii="Times New Roman" w:hAnsi="Times New Roman" w:cs="Times New Roman"/>
          </w:rPr>
          <w:t>“</w:t>
        </w:r>
      </w:ins>
      <w:r w:rsidR="002410D5" w:rsidRPr="0013127B">
        <w:rPr>
          <w:rFonts w:ascii="Times New Roman" w:hAnsi="Times New Roman" w:cs="Times New Roman"/>
        </w:rPr>
        <w:t>peremptory</w:t>
      </w:r>
      <w:ins w:id="21" w:author="Student" w:date="2014-12-19T11:31:00Z">
        <w:r w:rsidR="00DE39FB">
          <w:rPr>
            <w:rFonts w:ascii="Times New Roman" w:hAnsi="Times New Roman" w:cs="Times New Roman"/>
          </w:rPr>
          <w:t>”</w:t>
        </w:r>
      </w:ins>
      <w:r w:rsidR="002410D5" w:rsidRPr="0013127B">
        <w:rPr>
          <w:rFonts w:ascii="Times New Roman" w:hAnsi="Times New Roman" w:cs="Times New Roman"/>
        </w:rPr>
        <w:t xml:space="preserve"> challenges, however, he can remove the juror without having to provide a reason. </w:t>
      </w:r>
      <w:ins w:id="22" w:author="Student" w:date="2014-12-19T11:29:00Z">
        <w:r w:rsidR="00DE39FB">
          <w:rPr>
            <w:rFonts w:ascii="Times New Roman" w:hAnsi="Times New Roman" w:cs="Times New Roman"/>
          </w:rPr>
          <w:t xml:space="preserve">This latter type of challenge can prove particularly helpful to </w:t>
        </w:r>
      </w:ins>
      <w:ins w:id="23" w:author="Student" w:date="2014-12-19T11:30:00Z">
        <w:r w:rsidR="00DE39FB">
          <w:rPr>
            <w:rFonts w:ascii="Times New Roman" w:hAnsi="Times New Roman" w:cs="Times New Roman"/>
          </w:rPr>
          <w:t xml:space="preserve">attorneys trying rape cases. </w:t>
        </w:r>
      </w:ins>
    </w:p>
    <w:p w14:paraId="0B91C5AC" w14:textId="3720EDA5" w:rsidR="00BD6377" w:rsidRPr="0013127B" w:rsidRDefault="0040191B" w:rsidP="003627A6">
      <w:pPr>
        <w:spacing w:line="480" w:lineRule="auto"/>
        <w:ind w:firstLine="720"/>
        <w:rPr>
          <w:rFonts w:ascii="Times New Roman" w:hAnsi="Times New Roman" w:cs="Times New Roman"/>
        </w:rPr>
      </w:pPr>
      <w:r w:rsidRPr="0013127B">
        <w:rPr>
          <w:rFonts w:ascii="Times New Roman" w:hAnsi="Times New Roman" w:cs="Times New Roman"/>
        </w:rPr>
        <w:t xml:space="preserve">For many lawyers, </w:t>
      </w:r>
      <w:r w:rsidR="00955190" w:rsidRPr="0013127B">
        <w:rPr>
          <w:rFonts w:ascii="Times New Roman" w:hAnsi="Times New Roman" w:cs="Times New Roman"/>
        </w:rPr>
        <w:t>experience teaches them how to select a jury</w:t>
      </w:r>
      <w:r w:rsidRPr="0013127B">
        <w:rPr>
          <w:rFonts w:ascii="Times New Roman" w:hAnsi="Times New Roman" w:cs="Times New Roman"/>
        </w:rPr>
        <w:t xml:space="preserve">. Experienced </w:t>
      </w:r>
      <w:r w:rsidR="00CA36DA" w:rsidRPr="0013127B">
        <w:rPr>
          <w:rFonts w:ascii="Times New Roman" w:hAnsi="Times New Roman" w:cs="Times New Roman"/>
        </w:rPr>
        <w:t>advocates</w:t>
      </w:r>
      <w:r w:rsidRPr="0013127B">
        <w:rPr>
          <w:rFonts w:ascii="Times New Roman" w:hAnsi="Times New Roman" w:cs="Times New Roman"/>
        </w:rPr>
        <w:t xml:space="preserve"> analyze </w:t>
      </w:r>
      <w:r w:rsidR="00CA36DA" w:rsidRPr="0013127B">
        <w:rPr>
          <w:rFonts w:ascii="Times New Roman" w:hAnsi="Times New Roman" w:cs="Times New Roman"/>
        </w:rPr>
        <w:t xml:space="preserve">their prior </w:t>
      </w:r>
      <w:r w:rsidR="00E16796">
        <w:rPr>
          <w:rFonts w:ascii="Times New Roman" w:hAnsi="Times New Roman" w:cs="Times New Roman"/>
        </w:rPr>
        <w:t>results and adjust</w:t>
      </w:r>
      <w:r w:rsidRPr="0013127B">
        <w:rPr>
          <w:rFonts w:ascii="Times New Roman" w:hAnsi="Times New Roman" w:cs="Times New Roman"/>
        </w:rPr>
        <w:t xml:space="preserve"> accordingly. </w:t>
      </w:r>
      <w:r w:rsidR="00CA36DA" w:rsidRPr="0013127B">
        <w:rPr>
          <w:rFonts w:ascii="Times New Roman" w:hAnsi="Times New Roman" w:cs="Times New Roman"/>
        </w:rPr>
        <w:t>That being said</w:t>
      </w:r>
      <w:r w:rsidRPr="0013127B">
        <w:rPr>
          <w:rFonts w:ascii="Times New Roman" w:hAnsi="Times New Roman" w:cs="Times New Roman"/>
        </w:rPr>
        <w:t xml:space="preserve">, </w:t>
      </w:r>
      <w:r w:rsidR="00955190" w:rsidRPr="0013127B">
        <w:rPr>
          <w:rFonts w:ascii="Times New Roman" w:hAnsi="Times New Roman" w:cs="Times New Roman"/>
        </w:rPr>
        <w:t xml:space="preserve">in addition to intuition, </w:t>
      </w:r>
      <w:r w:rsidRPr="0013127B">
        <w:rPr>
          <w:rFonts w:ascii="Times New Roman" w:hAnsi="Times New Roman" w:cs="Times New Roman"/>
        </w:rPr>
        <w:t>all attorneys should h</w:t>
      </w:r>
      <w:r w:rsidR="00CA36DA" w:rsidRPr="0013127B">
        <w:rPr>
          <w:rFonts w:ascii="Times New Roman" w:hAnsi="Times New Roman" w:cs="Times New Roman"/>
        </w:rPr>
        <w:t xml:space="preserve">ave a firm understanding of juror social </w:t>
      </w:r>
      <w:r w:rsidRPr="0013127B">
        <w:rPr>
          <w:rFonts w:ascii="Times New Roman" w:hAnsi="Times New Roman" w:cs="Times New Roman"/>
        </w:rPr>
        <w:t xml:space="preserve">psychology. </w:t>
      </w:r>
      <w:r w:rsidR="00955190" w:rsidRPr="0013127B">
        <w:rPr>
          <w:rFonts w:ascii="Times New Roman" w:hAnsi="Times New Roman" w:cs="Times New Roman"/>
        </w:rPr>
        <w:t>This knowledge and its application, aside from separating the str</w:t>
      </w:r>
      <w:r w:rsidR="00DF124E">
        <w:rPr>
          <w:rFonts w:ascii="Times New Roman" w:hAnsi="Times New Roman" w:cs="Times New Roman"/>
        </w:rPr>
        <w:t>ong attorneys from the weak</w:t>
      </w:r>
      <w:r w:rsidR="00955190" w:rsidRPr="0013127B">
        <w:rPr>
          <w:rFonts w:ascii="Times New Roman" w:hAnsi="Times New Roman" w:cs="Times New Roman"/>
        </w:rPr>
        <w:t xml:space="preserve">, are often the difference between conviction and acquittal in rape trials. </w:t>
      </w:r>
      <w:r w:rsidRPr="0013127B">
        <w:rPr>
          <w:rFonts w:ascii="Times New Roman" w:hAnsi="Times New Roman" w:cs="Times New Roman"/>
        </w:rPr>
        <w:t>Over the past fifty years, s</w:t>
      </w:r>
      <w:r w:rsidR="00BD6377" w:rsidRPr="0013127B">
        <w:rPr>
          <w:rFonts w:ascii="Times New Roman" w:hAnsi="Times New Roman" w:cs="Times New Roman"/>
        </w:rPr>
        <w:t>ocial scientists have conducted numerous</w:t>
      </w:r>
      <w:r w:rsidR="00A62BC8" w:rsidRPr="0013127B">
        <w:rPr>
          <w:rFonts w:ascii="Times New Roman" w:hAnsi="Times New Roman" w:cs="Times New Roman"/>
        </w:rPr>
        <w:t xml:space="preserve"> studies examining </w:t>
      </w:r>
      <w:r w:rsidR="00BD6377" w:rsidRPr="0013127B">
        <w:rPr>
          <w:rFonts w:ascii="Times New Roman" w:hAnsi="Times New Roman" w:cs="Times New Roman"/>
        </w:rPr>
        <w:t xml:space="preserve">individuals’ attitudes towards rape based on various factors. By looking at </w:t>
      </w:r>
      <w:r w:rsidR="00E16796">
        <w:rPr>
          <w:rFonts w:ascii="Times New Roman" w:hAnsi="Times New Roman" w:cs="Times New Roman"/>
        </w:rPr>
        <w:t xml:space="preserve">rape trial </w:t>
      </w:r>
      <w:r w:rsidR="00BD6377" w:rsidRPr="0013127B">
        <w:rPr>
          <w:rFonts w:ascii="Times New Roman" w:hAnsi="Times New Roman" w:cs="Times New Roman"/>
        </w:rPr>
        <w:t>jury selection</w:t>
      </w:r>
      <w:r w:rsidR="00E16796">
        <w:rPr>
          <w:rFonts w:ascii="Times New Roman" w:hAnsi="Times New Roman" w:cs="Times New Roman"/>
        </w:rPr>
        <w:t xml:space="preserve"> within the framework</w:t>
      </w:r>
      <w:r w:rsidR="00BD6377" w:rsidRPr="0013127B">
        <w:rPr>
          <w:rFonts w:ascii="Times New Roman" w:hAnsi="Times New Roman" w:cs="Times New Roman"/>
        </w:rPr>
        <w:t xml:space="preserve"> of these social psychology studies, attorneys can </w:t>
      </w:r>
      <w:r w:rsidR="00E16796">
        <w:rPr>
          <w:rFonts w:ascii="Times New Roman" w:hAnsi="Times New Roman" w:cs="Times New Roman"/>
        </w:rPr>
        <w:t>understand how different juror characteristics</w:t>
      </w:r>
      <w:ins w:id="24" w:author="Selena Kitchens" w:date="2014-12-18T20:41:00Z">
        <w:r w:rsidR="000073DC">
          <w:rPr>
            <w:rFonts w:ascii="Times New Roman" w:hAnsi="Times New Roman" w:cs="Times New Roman"/>
          </w:rPr>
          <w:t xml:space="preserve"> like gender, education, </w:t>
        </w:r>
      </w:ins>
      <w:ins w:id="25" w:author="Selena Kitchens" w:date="2014-12-18T20:42:00Z">
        <w:r w:rsidR="000073DC">
          <w:rPr>
            <w:rFonts w:ascii="Times New Roman" w:hAnsi="Times New Roman" w:cs="Times New Roman"/>
          </w:rPr>
          <w:t>and cultural cognition might</w:t>
        </w:r>
      </w:ins>
      <w:r w:rsidR="00E16796">
        <w:rPr>
          <w:rFonts w:ascii="Times New Roman" w:hAnsi="Times New Roman" w:cs="Times New Roman"/>
        </w:rPr>
        <w:t xml:space="preserve"> affect trial outcomes</w:t>
      </w:r>
      <w:ins w:id="26" w:author="Selena Kitchens" w:date="2014-12-18T20:42:00Z">
        <w:r w:rsidR="000073DC">
          <w:rPr>
            <w:rFonts w:ascii="Times New Roman" w:hAnsi="Times New Roman" w:cs="Times New Roman"/>
          </w:rPr>
          <w:t xml:space="preserve"> in potentially unexpected ways. </w:t>
        </w:r>
      </w:ins>
      <w:ins w:id="27" w:author="Selena Kitchens" w:date="2014-12-18T20:43:00Z">
        <w:r w:rsidR="000073DC">
          <w:rPr>
            <w:rFonts w:ascii="Times New Roman" w:hAnsi="Times New Roman" w:cs="Times New Roman"/>
          </w:rPr>
          <w:t>Attorneys will then be able to</w:t>
        </w:r>
      </w:ins>
      <w:r w:rsidR="00BD6377" w:rsidRPr="0013127B">
        <w:rPr>
          <w:rFonts w:ascii="Times New Roman" w:hAnsi="Times New Roman" w:cs="Times New Roman"/>
        </w:rPr>
        <w:t xml:space="preserve"> develop </w:t>
      </w:r>
      <w:r w:rsidR="00D933A6">
        <w:rPr>
          <w:rFonts w:ascii="Times New Roman" w:hAnsi="Times New Roman" w:cs="Times New Roman"/>
        </w:rPr>
        <w:t xml:space="preserve">supplemental juror </w:t>
      </w:r>
      <w:r w:rsidR="00BD6377" w:rsidRPr="0013127B">
        <w:rPr>
          <w:rFonts w:ascii="Times New Roman" w:hAnsi="Times New Roman" w:cs="Times New Roman"/>
        </w:rPr>
        <w:t xml:space="preserve">questionnaires for voir dire designed to determine favorable jurors and </w:t>
      </w:r>
      <w:ins w:id="28" w:author="Selena Kitchens" w:date="2014-12-18T20:44:00Z">
        <w:r w:rsidR="000073DC">
          <w:rPr>
            <w:rFonts w:ascii="Times New Roman" w:hAnsi="Times New Roman" w:cs="Times New Roman"/>
          </w:rPr>
          <w:t xml:space="preserve">to </w:t>
        </w:r>
      </w:ins>
      <w:r w:rsidR="00BD6377" w:rsidRPr="0013127B">
        <w:rPr>
          <w:rFonts w:ascii="Times New Roman" w:hAnsi="Times New Roman" w:cs="Times New Roman"/>
        </w:rPr>
        <w:t xml:space="preserve">choose </w:t>
      </w:r>
      <w:r w:rsidR="00D933A6">
        <w:rPr>
          <w:rFonts w:ascii="Times New Roman" w:hAnsi="Times New Roman" w:cs="Times New Roman"/>
        </w:rPr>
        <w:t>or challenge</w:t>
      </w:r>
      <w:r w:rsidR="00E1240F">
        <w:rPr>
          <w:rFonts w:ascii="Times New Roman" w:hAnsi="Times New Roman" w:cs="Times New Roman"/>
        </w:rPr>
        <w:t xml:space="preserve"> jurors in a manner</w:t>
      </w:r>
      <w:r w:rsidR="00BD6377" w:rsidRPr="0013127B">
        <w:rPr>
          <w:rFonts w:ascii="Times New Roman" w:hAnsi="Times New Roman" w:cs="Times New Roman"/>
        </w:rPr>
        <w:t xml:space="preserve"> that</w:t>
      </w:r>
      <w:ins w:id="29" w:author="Selena Kitchens" w:date="2014-12-18T20:44:00Z">
        <w:r w:rsidR="000073DC">
          <w:rPr>
            <w:rFonts w:ascii="Times New Roman" w:hAnsi="Times New Roman" w:cs="Times New Roman"/>
          </w:rPr>
          <w:t xml:space="preserve"> </w:t>
        </w:r>
      </w:ins>
      <w:r w:rsidR="00BD6377" w:rsidRPr="0013127B">
        <w:rPr>
          <w:rFonts w:ascii="Times New Roman" w:hAnsi="Times New Roman" w:cs="Times New Roman"/>
        </w:rPr>
        <w:t>best serve</w:t>
      </w:r>
      <w:ins w:id="30" w:author="Selena Kitchens" w:date="2014-12-18T20:44:00Z">
        <w:r w:rsidR="000073DC">
          <w:rPr>
            <w:rFonts w:ascii="Times New Roman" w:hAnsi="Times New Roman" w:cs="Times New Roman"/>
          </w:rPr>
          <w:t>s</w:t>
        </w:r>
      </w:ins>
      <w:r w:rsidR="00BD6377" w:rsidRPr="0013127B">
        <w:rPr>
          <w:rFonts w:ascii="Times New Roman" w:hAnsi="Times New Roman" w:cs="Times New Roman"/>
        </w:rPr>
        <w:t xml:space="preserve"> the interests of their clients. </w:t>
      </w:r>
    </w:p>
    <w:p w14:paraId="7FD958E2" w14:textId="2EEC7895" w:rsidR="00B31A52" w:rsidRPr="0013127B" w:rsidRDefault="00227B16" w:rsidP="00A04DD5">
      <w:pPr>
        <w:spacing w:line="480" w:lineRule="auto"/>
        <w:rPr>
          <w:rFonts w:ascii="Times New Roman" w:hAnsi="Times New Roman" w:cs="Times New Roman"/>
        </w:rPr>
      </w:pPr>
      <w:r w:rsidRPr="0013127B">
        <w:rPr>
          <w:rFonts w:ascii="Times New Roman" w:hAnsi="Times New Roman" w:cs="Times New Roman"/>
        </w:rPr>
        <w:tab/>
        <w:t xml:space="preserve">The purpose of this essay is to apply these </w:t>
      </w:r>
      <w:r w:rsidR="009616E6">
        <w:rPr>
          <w:rFonts w:ascii="Times New Roman" w:hAnsi="Times New Roman" w:cs="Times New Roman"/>
        </w:rPr>
        <w:t xml:space="preserve">psychology findings to </w:t>
      </w:r>
      <w:r w:rsidR="00013C1F" w:rsidRPr="0013127B">
        <w:rPr>
          <w:rFonts w:ascii="Times New Roman" w:hAnsi="Times New Roman" w:cs="Times New Roman"/>
        </w:rPr>
        <w:t xml:space="preserve">acquaintance </w:t>
      </w:r>
      <w:r w:rsidRPr="0013127B">
        <w:rPr>
          <w:rFonts w:ascii="Times New Roman" w:hAnsi="Times New Roman" w:cs="Times New Roman"/>
        </w:rPr>
        <w:t xml:space="preserve">rape trials so that attorneys can </w:t>
      </w:r>
      <w:r w:rsidR="00013C1F" w:rsidRPr="0013127B">
        <w:rPr>
          <w:rFonts w:ascii="Times New Roman" w:hAnsi="Times New Roman" w:cs="Times New Roman"/>
        </w:rPr>
        <w:t>rely</w:t>
      </w:r>
      <w:r w:rsidRPr="0013127B">
        <w:rPr>
          <w:rFonts w:ascii="Times New Roman" w:hAnsi="Times New Roman" w:cs="Times New Roman"/>
        </w:rPr>
        <w:t xml:space="preserve"> on methodical procedures when selecting jurors. </w:t>
      </w:r>
      <w:r w:rsidR="00E37AF8" w:rsidRPr="0013127B">
        <w:rPr>
          <w:rFonts w:ascii="Times New Roman" w:hAnsi="Times New Roman" w:cs="Times New Roman"/>
        </w:rPr>
        <w:t xml:space="preserve">I focus on acquaintance rape trials, because juror psychology tends to have the greatest impact on </w:t>
      </w:r>
      <w:r w:rsidR="009616E6">
        <w:rPr>
          <w:rFonts w:ascii="Times New Roman" w:hAnsi="Times New Roman" w:cs="Times New Roman"/>
        </w:rPr>
        <w:t xml:space="preserve">these types of </w:t>
      </w:r>
      <w:r w:rsidR="00E37AF8" w:rsidRPr="0013127B">
        <w:rPr>
          <w:rFonts w:ascii="Times New Roman" w:hAnsi="Times New Roman" w:cs="Times New Roman"/>
        </w:rPr>
        <w:t>cases. From here on, “rape” will alwa</w:t>
      </w:r>
      <w:r w:rsidR="007B21AD">
        <w:rPr>
          <w:rFonts w:ascii="Times New Roman" w:hAnsi="Times New Roman" w:cs="Times New Roman"/>
        </w:rPr>
        <w:t>ys refer to acquaintance rape.</w:t>
      </w:r>
      <w:r w:rsidR="00E37AF8" w:rsidRPr="0013127B">
        <w:rPr>
          <w:rFonts w:ascii="Times New Roman" w:hAnsi="Times New Roman" w:cs="Times New Roman"/>
        </w:rPr>
        <w:t xml:space="preserve"> </w:t>
      </w:r>
      <w:r w:rsidRPr="0013127B">
        <w:rPr>
          <w:rFonts w:ascii="Times New Roman" w:hAnsi="Times New Roman" w:cs="Times New Roman"/>
        </w:rPr>
        <w:t xml:space="preserve">First, I will introduce commonly held views of acquaintance rape, </w:t>
      </w:r>
      <w:r w:rsidR="00A62BC8" w:rsidRPr="0013127B">
        <w:rPr>
          <w:rFonts w:ascii="Times New Roman" w:hAnsi="Times New Roman" w:cs="Times New Roman"/>
        </w:rPr>
        <w:t>or “rape myths</w:t>
      </w:r>
      <w:r w:rsidR="00212D18" w:rsidRPr="0013127B">
        <w:rPr>
          <w:rFonts w:ascii="Times New Roman" w:hAnsi="Times New Roman" w:cs="Times New Roman"/>
        </w:rPr>
        <w:t>.</w:t>
      </w:r>
      <w:r w:rsidR="00A62BC8" w:rsidRPr="0013127B">
        <w:rPr>
          <w:rFonts w:ascii="Times New Roman" w:hAnsi="Times New Roman" w:cs="Times New Roman"/>
        </w:rPr>
        <w:t>”</w:t>
      </w:r>
      <w:ins w:id="31" w:author="Student" w:date="2014-12-19T11:35:00Z">
        <w:r w:rsidR="00EB076C">
          <w:rPr>
            <w:rFonts w:ascii="Times New Roman" w:hAnsi="Times New Roman" w:cs="Times New Roman"/>
          </w:rPr>
          <w:t xml:space="preserve"> These myths affect the decisions of an </w:t>
        </w:r>
      </w:ins>
      <w:ins w:id="32" w:author="Student" w:date="2014-12-19T11:36:00Z">
        <w:r w:rsidR="00EB076C">
          <w:rPr>
            <w:rFonts w:ascii="Times New Roman" w:hAnsi="Times New Roman" w:cs="Times New Roman"/>
          </w:rPr>
          <w:t>overwhelming</w:t>
        </w:r>
      </w:ins>
      <w:ins w:id="33" w:author="Student" w:date="2014-12-19T11:35:00Z">
        <w:r w:rsidR="00EB076C">
          <w:rPr>
            <w:rFonts w:ascii="Times New Roman" w:hAnsi="Times New Roman" w:cs="Times New Roman"/>
          </w:rPr>
          <w:t xml:space="preserve"> majority of jurors</w:t>
        </w:r>
      </w:ins>
      <w:ins w:id="34" w:author="Student" w:date="2014-12-19T11:38:00Z">
        <w:r w:rsidR="00EB076C">
          <w:rPr>
            <w:rFonts w:ascii="Times New Roman" w:hAnsi="Times New Roman" w:cs="Times New Roman"/>
          </w:rPr>
          <w:t>, so they need to be properly identified and understood</w:t>
        </w:r>
      </w:ins>
      <w:ins w:id="35" w:author="Student" w:date="2014-12-19T11:54:00Z">
        <w:r w:rsidR="00321DB3">
          <w:rPr>
            <w:rFonts w:ascii="Times New Roman" w:hAnsi="Times New Roman" w:cs="Times New Roman"/>
          </w:rPr>
          <w:t xml:space="preserve"> before their effects can be analyzed</w:t>
        </w:r>
      </w:ins>
      <w:ins w:id="36" w:author="Student" w:date="2014-12-19T11:38:00Z">
        <w:r w:rsidR="00EB076C">
          <w:rPr>
            <w:rFonts w:ascii="Times New Roman" w:hAnsi="Times New Roman" w:cs="Times New Roman"/>
          </w:rPr>
          <w:t>.</w:t>
        </w:r>
      </w:ins>
      <w:r w:rsidR="00A62BC8" w:rsidRPr="0013127B">
        <w:rPr>
          <w:rFonts w:ascii="Times New Roman" w:hAnsi="Times New Roman" w:cs="Times New Roman"/>
        </w:rPr>
        <w:t xml:space="preserve"> Then, I will discuss various correlations that psychology has found between characteristics such as education, cultural dispositions, etc. and that individual’s view of acquaintance rape. </w:t>
      </w:r>
      <w:r w:rsidR="00E1240F">
        <w:rPr>
          <w:rFonts w:ascii="Times New Roman" w:hAnsi="Times New Roman" w:cs="Times New Roman"/>
        </w:rPr>
        <w:t>Lastly</w:t>
      </w:r>
      <w:r w:rsidR="00A62BC8" w:rsidRPr="0013127B">
        <w:rPr>
          <w:rFonts w:ascii="Times New Roman" w:hAnsi="Times New Roman" w:cs="Times New Roman"/>
        </w:rPr>
        <w:t xml:space="preserve">, I will </w:t>
      </w:r>
      <w:r w:rsidR="00B27068" w:rsidRPr="0013127B">
        <w:rPr>
          <w:rFonts w:ascii="Times New Roman" w:hAnsi="Times New Roman" w:cs="Times New Roman"/>
        </w:rPr>
        <w:t>utilize these studies to evaluate</w:t>
      </w:r>
      <w:r w:rsidR="00A62BC8" w:rsidRPr="0013127B">
        <w:rPr>
          <w:rFonts w:ascii="Times New Roman" w:hAnsi="Times New Roman" w:cs="Times New Roman"/>
        </w:rPr>
        <w:t xml:space="preserve"> jury selection so that attorneys can </w:t>
      </w:r>
      <w:r w:rsidR="00DF124E">
        <w:rPr>
          <w:rFonts w:ascii="Times New Roman" w:hAnsi="Times New Roman" w:cs="Times New Roman"/>
        </w:rPr>
        <w:t>more accurately assess jurors’</w:t>
      </w:r>
      <w:r w:rsidR="00E1240F">
        <w:rPr>
          <w:rFonts w:ascii="Times New Roman" w:hAnsi="Times New Roman" w:cs="Times New Roman"/>
        </w:rPr>
        <w:t xml:space="preserve"> beliefs and how they will vote during the trial. Within this section</w:t>
      </w:r>
      <w:r w:rsidR="00A62BC8" w:rsidRPr="0013127B">
        <w:rPr>
          <w:rFonts w:ascii="Times New Roman" w:hAnsi="Times New Roman" w:cs="Times New Roman"/>
        </w:rPr>
        <w:t xml:space="preserve">, I will </w:t>
      </w:r>
      <w:r w:rsidR="00E1240F">
        <w:rPr>
          <w:rFonts w:ascii="Times New Roman" w:hAnsi="Times New Roman" w:cs="Times New Roman"/>
        </w:rPr>
        <w:t xml:space="preserve">also </w:t>
      </w:r>
      <w:r w:rsidR="00A62BC8" w:rsidRPr="0013127B">
        <w:rPr>
          <w:rFonts w:ascii="Times New Roman" w:hAnsi="Times New Roman" w:cs="Times New Roman"/>
        </w:rPr>
        <w:t>recommend certain questions and statements that attorneys can inc</w:t>
      </w:r>
      <w:r w:rsidR="00E1240F">
        <w:rPr>
          <w:rFonts w:ascii="Times New Roman" w:hAnsi="Times New Roman" w:cs="Times New Roman"/>
        </w:rPr>
        <w:t xml:space="preserve">lude during voir dire. </w:t>
      </w:r>
      <w:r w:rsidR="00A62BC8" w:rsidRPr="0013127B">
        <w:rPr>
          <w:rFonts w:ascii="Times New Roman" w:hAnsi="Times New Roman" w:cs="Times New Roman"/>
        </w:rPr>
        <w:t>Taken together, this should provide a fram</w:t>
      </w:r>
      <w:r w:rsidR="009616E6">
        <w:rPr>
          <w:rFonts w:ascii="Times New Roman" w:hAnsi="Times New Roman" w:cs="Times New Roman"/>
        </w:rPr>
        <w:t>ework for attorneys trying rape cases</w:t>
      </w:r>
      <w:r w:rsidR="00A62BC8" w:rsidRPr="0013127B">
        <w:rPr>
          <w:rFonts w:ascii="Times New Roman" w:hAnsi="Times New Roman" w:cs="Times New Roman"/>
        </w:rPr>
        <w:t xml:space="preserve">. </w:t>
      </w:r>
    </w:p>
    <w:p w14:paraId="4C0D3057" w14:textId="1E30AF1F" w:rsidR="00013C1F" w:rsidRPr="0013127B" w:rsidRDefault="00013C1F" w:rsidP="00A04DD5">
      <w:pPr>
        <w:spacing w:line="480" w:lineRule="auto"/>
        <w:rPr>
          <w:rFonts w:ascii="Times New Roman" w:hAnsi="Times New Roman" w:cs="Times New Roman"/>
          <w:b/>
        </w:rPr>
      </w:pPr>
      <w:r w:rsidRPr="0013127B">
        <w:rPr>
          <w:rFonts w:ascii="Times New Roman" w:hAnsi="Times New Roman" w:cs="Times New Roman"/>
          <w:b/>
        </w:rPr>
        <w:t xml:space="preserve">Acquaintance Rape Myths: Recipes for Acquittal </w:t>
      </w:r>
    </w:p>
    <w:p w14:paraId="4F4075CD" w14:textId="3B4EC9E2" w:rsidR="00212D18" w:rsidRPr="0013127B" w:rsidRDefault="00212D18" w:rsidP="00013C1F">
      <w:pPr>
        <w:spacing w:line="480" w:lineRule="auto"/>
        <w:ind w:firstLine="720"/>
        <w:rPr>
          <w:rFonts w:ascii="Times New Roman" w:hAnsi="Times New Roman" w:cs="Times New Roman"/>
        </w:rPr>
      </w:pPr>
      <w:r w:rsidRPr="0013127B">
        <w:rPr>
          <w:rFonts w:ascii="Times New Roman" w:hAnsi="Times New Roman" w:cs="Times New Roman"/>
        </w:rPr>
        <w:t>For the purposes of this paper, I will present comm</w:t>
      </w:r>
      <w:r w:rsidR="007921F7" w:rsidRPr="0013127B">
        <w:rPr>
          <w:rFonts w:ascii="Times New Roman" w:hAnsi="Times New Roman" w:cs="Times New Roman"/>
        </w:rPr>
        <w:t xml:space="preserve">on </w:t>
      </w:r>
      <w:r w:rsidRPr="0013127B">
        <w:rPr>
          <w:rFonts w:ascii="Times New Roman" w:hAnsi="Times New Roman" w:cs="Times New Roman"/>
        </w:rPr>
        <w:t xml:space="preserve">rape myths as stated in Stout and McPhail’s </w:t>
      </w:r>
      <w:r w:rsidRPr="0013127B">
        <w:rPr>
          <w:rFonts w:ascii="Times New Roman" w:hAnsi="Times New Roman" w:cs="Times New Roman"/>
          <w:i/>
        </w:rPr>
        <w:t>Challenging Sexism &amp; Violence Against Women</w:t>
      </w:r>
      <w:r w:rsidRPr="0013127B">
        <w:rPr>
          <w:rFonts w:ascii="Times New Roman" w:hAnsi="Times New Roman" w:cs="Times New Roman"/>
        </w:rPr>
        <w:t>.</w:t>
      </w:r>
      <w:r w:rsidR="007E089C" w:rsidRPr="0013127B">
        <w:rPr>
          <w:rStyle w:val="FootnoteReference"/>
          <w:rFonts w:ascii="Times New Roman" w:hAnsi="Times New Roman" w:cs="Times New Roman"/>
        </w:rPr>
        <w:footnoteReference w:id="14"/>
      </w:r>
      <w:r w:rsidRPr="0013127B">
        <w:rPr>
          <w:rFonts w:ascii="Times New Roman" w:hAnsi="Times New Roman" w:cs="Times New Roman"/>
        </w:rPr>
        <w:t xml:space="preserve"> </w:t>
      </w:r>
      <w:r w:rsidR="0058631E" w:rsidRPr="0013127B">
        <w:rPr>
          <w:rFonts w:ascii="Times New Roman" w:hAnsi="Times New Roman" w:cs="Times New Roman"/>
        </w:rPr>
        <w:t xml:space="preserve">Since research has indicated that jurors in acquaintance rape trials often decide based on their personal opinions rather than on the facts of the case, </w:t>
      </w:r>
      <w:r w:rsidR="00E37AF8" w:rsidRPr="0013127B">
        <w:rPr>
          <w:rFonts w:ascii="Times New Roman" w:hAnsi="Times New Roman" w:cs="Times New Roman"/>
        </w:rPr>
        <w:t xml:space="preserve">I have selected myths that </w:t>
      </w:r>
      <w:r w:rsidR="0058631E" w:rsidRPr="0013127B">
        <w:rPr>
          <w:rFonts w:ascii="Times New Roman" w:hAnsi="Times New Roman" w:cs="Times New Roman"/>
        </w:rPr>
        <w:t xml:space="preserve">focus </w:t>
      </w:r>
      <w:r w:rsidR="00E37AF8" w:rsidRPr="0013127B">
        <w:rPr>
          <w:rFonts w:ascii="Times New Roman" w:hAnsi="Times New Roman" w:cs="Times New Roman"/>
        </w:rPr>
        <w:t xml:space="preserve">more on characteristics of the jurors rather than </w:t>
      </w:r>
      <w:r w:rsidR="00D933A6">
        <w:rPr>
          <w:rFonts w:ascii="Times New Roman" w:hAnsi="Times New Roman" w:cs="Times New Roman"/>
        </w:rPr>
        <w:t xml:space="preserve">on </w:t>
      </w:r>
      <w:r w:rsidR="00E37AF8" w:rsidRPr="0013127B">
        <w:rPr>
          <w:rFonts w:ascii="Times New Roman" w:hAnsi="Times New Roman" w:cs="Times New Roman"/>
        </w:rPr>
        <w:t>characteristics of the case.</w:t>
      </w:r>
      <w:r w:rsidR="0058631E" w:rsidRPr="0013127B">
        <w:rPr>
          <w:rStyle w:val="FootnoteReference"/>
          <w:rFonts w:ascii="Times New Roman" w:hAnsi="Times New Roman" w:cs="Times New Roman"/>
        </w:rPr>
        <w:footnoteReference w:id="15"/>
      </w:r>
      <w:r w:rsidR="00E37AF8" w:rsidRPr="0013127B">
        <w:rPr>
          <w:rFonts w:ascii="Times New Roman" w:hAnsi="Times New Roman" w:cs="Times New Roman"/>
        </w:rPr>
        <w:t xml:space="preserve"> </w:t>
      </w:r>
      <w:r w:rsidR="000F0045" w:rsidRPr="0013127B">
        <w:rPr>
          <w:rFonts w:ascii="Times New Roman" w:hAnsi="Times New Roman" w:cs="Times New Roman"/>
        </w:rPr>
        <w:t>These</w:t>
      </w:r>
      <w:r w:rsidR="007E089C" w:rsidRPr="0013127B">
        <w:rPr>
          <w:rFonts w:ascii="Times New Roman" w:hAnsi="Times New Roman" w:cs="Times New Roman"/>
        </w:rPr>
        <w:t xml:space="preserve"> myths blame wo</w:t>
      </w:r>
      <w:r w:rsidR="000F0045" w:rsidRPr="0013127B">
        <w:rPr>
          <w:rFonts w:ascii="Times New Roman" w:hAnsi="Times New Roman" w:cs="Times New Roman"/>
        </w:rPr>
        <w:t>men for their own victimization, so t</w:t>
      </w:r>
      <w:r w:rsidR="00013C1F" w:rsidRPr="0013127B">
        <w:rPr>
          <w:rFonts w:ascii="Times New Roman" w:hAnsi="Times New Roman" w:cs="Times New Roman"/>
        </w:rPr>
        <w:t xml:space="preserve">hose who agree with </w:t>
      </w:r>
      <w:r w:rsidR="00E1240F">
        <w:rPr>
          <w:rFonts w:ascii="Times New Roman" w:hAnsi="Times New Roman" w:cs="Times New Roman"/>
        </w:rPr>
        <w:t>them</w:t>
      </w:r>
      <w:r w:rsidR="00013C1F" w:rsidRPr="0013127B">
        <w:rPr>
          <w:rFonts w:ascii="Times New Roman" w:hAnsi="Times New Roman" w:cs="Times New Roman"/>
        </w:rPr>
        <w:t xml:space="preserve"> tend to reach verdicts of acquittal.</w:t>
      </w:r>
    </w:p>
    <w:p w14:paraId="35B0EEC0" w14:textId="1922BCED" w:rsidR="007E089C" w:rsidRPr="0013127B" w:rsidRDefault="007E089C" w:rsidP="007E089C">
      <w:pPr>
        <w:pStyle w:val="ListParagraph"/>
        <w:numPr>
          <w:ilvl w:val="0"/>
          <w:numId w:val="1"/>
        </w:numPr>
        <w:spacing w:line="480" w:lineRule="auto"/>
        <w:rPr>
          <w:rFonts w:ascii="Times New Roman" w:hAnsi="Times New Roman" w:cs="Times New Roman"/>
        </w:rPr>
      </w:pPr>
      <w:r w:rsidRPr="0013127B">
        <w:rPr>
          <w:rFonts w:ascii="Times New Roman" w:hAnsi="Times New Roman" w:cs="Times New Roman"/>
        </w:rPr>
        <w:t xml:space="preserve">Women routinely lie about rape for their purposes. </w:t>
      </w:r>
    </w:p>
    <w:p w14:paraId="6FBBF7EA" w14:textId="5978771F" w:rsidR="007E089C" w:rsidRPr="0013127B" w:rsidRDefault="007E089C" w:rsidP="007E089C">
      <w:pPr>
        <w:pStyle w:val="ListParagraph"/>
        <w:numPr>
          <w:ilvl w:val="0"/>
          <w:numId w:val="1"/>
        </w:numPr>
        <w:spacing w:line="480" w:lineRule="auto"/>
        <w:rPr>
          <w:rFonts w:ascii="Times New Roman" w:hAnsi="Times New Roman" w:cs="Times New Roman"/>
        </w:rPr>
      </w:pPr>
      <w:r w:rsidRPr="0013127B">
        <w:rPr>
          <w:rFonts w:ascii="Times New Roman" w:hAnsi="Times New Roman" w:cs="Times New Roman"/>
        </w:rPr>
        <w:t>Only bad women are raped.</w:t>
      </w:r>
    </w:p>
    <w:p w14:paraId="5F30429D" w14:textId="5D680924" w:rsidR="007E089C" w:rsidRPr="0013127B" w:rsidRDefault="007E089C" w:rsidP="007E089C">
      <w:pPr>
        <w:pStyle w:val="ListParagraph"/>
        <w:numPr>
          <w:ilvl w:val="0"/>
          <w:numId w:val="1"/>
        </w:numPr>
        <w:spacing w:line="480" w:lineRule="auto"/>
        <w:rPr>
          <w:rFonts w:ascii="Times New Roman" w:hAnsi="Times New Roman" w:cs="Times New Roman"/>
        </w:rPr>
      </w:pPr>
      <w:r w:rsidRPr="0013127B">
        <w:rPr>
          <w:rFonts w:ascii="Times New Roman" w:hAnsi="Times New Roman" w:cs="Times New Roman"/>
        </w:rPr>
        <w:t>You can’t rape an unwilling woman.</w:t>
      </w:r>
    </w:p>
    <w:p w14:paraId="7AA314F6" w14:textId="41DE3B3E" w:rsidR="007E089C" w:rsidRPr="0013127B" w:rsidRDefault="007E089C" w:rsidP="007E089C">
      <w:pPr>
        <w:pStyle w:val="ListParagraph"/>
        <w:numPr>
          <w:ilvl w:val="0"/>
          <w:numId w:val="1"/>
        </w:numPr>
        <w:spacing w:line="480" w:lineRule="auto"/>
        <w:rPr>
          <w:rFonts w:ascii="Times New Roman" w:hAnsi="Times New Roman" w:cs="Times New Roman"/>
        </w:rPr>
      </w:pPr>
      <w:r w:rsidRPr="0013127B">
        <w:rPr>
          <w:rFonts w:ascii="Times New Roman" w:hAnsi="Times New Roman" w:cs="Times New Roman"/>
        </w:rPr>
        <w:t>Women who are raped must have provoked the rape by leading men on or dressing provocatively.</w:t>
      </w:r>
    </w:p>
    <w:p w14:paraId="059382CF" w14:textId="35F5879B" w:rsidR="007E089C" w:rsidRPr="0013127B" w:rsidRDefault="007E089C" w:rsidP="007E089C">
      <w:pPr>
        <w:pStyle w:val="ListParagraph"/>
        <w:numPr>
          <w:ilvl w:val="0"/>
          <w:numId w:val="1"/>
        </w:numPr>
        <w:spacing w:line="480" w:lineRule="auto"/>
        <w:rPr>
          <w:rFonts w:ascii="Times New Roman" w:hAnsi="Times New Roman" w:cs="Times New Roman"/>
        </w:rPr>
      </w:pPr>
      <w:r w:rsidRPr="0013127B">
        <w:rPr>
          <w:rFonts w:ascii="Times New Roman" w:hAnsi="Times New Roman" w:cs="Times New Roman"/>
        </w:rPr>
        <w:t>Most women secretly desire rape and enjoy rape.</w:t>
      </w:r>
    </w:p>
    <w:p w14:paraId="7C448513" w14:textId="24133503" w:rsidR="00A2476B" w:rsidRPr="0013127B" w:rsidRDefault="000F0045" w:rsidP="008F2456">
      <w:pPr>
        <w:spacing w:line="480" w:lineRule="auto"/>
        <w:ind w:firstLine="720"/>
        <w:rPr>
          <w:rFonts w:ascii="Times New Roman" w:hAnsi="Times New Roman" w:cs="Times New Roman"/>
        </w:rPr>
      </w:pPr>
      <w:r w:rsidRPr="0013127B">
        <w:rPr>
          <w:rFonts w:ascii="Times New Roman" w:hAnsi="Times New Roman" w:cs="Times New Roman"/>
        </w:rPr>
        <w:t>These common myths</w:t>
      </w:r>
      <w:r w:rsidR="00E37AF8" w:rsidRPr="0013127B">
        <w:rPr>
          <w:rFonts w:ascii="Times New Roman" w:hAnsi="Times New Roman" w:cs="Times New Roman"/>
        </w:rPr>
        <w:t xml:space="preserve"> </w:t>
      </w:r>
      <w:r w:rsidR="00E1240F">
        <w:rPr>
          <w:rFonts w:ascii="Times New Roman" w:hAnsi="Times New Roman" w:cs="Times New Roman"/>
        </w:rPr>
        <w:t xml:space="preserve">all </w:t>
      </w:r>
      <w:r w:rsidR="00E37AF8" w:rsidRPr="0013127B">
        <w:rPr>
          <w:rFonts w:ascii="Times New Roman" w:hAnsi="Times New Roman" w:cs="Times New Roman"/>
        </w:rPr>
        <w:t xml:space="preserve">revolve around negative perceptions of the female rape victim. </w:t>
      </w:r>
      <w:r w:rsidR="004A2DE0" w:rsidRPr="0013127B">
        <w:rPr>
          <w:rFonts w:ascii="Times New Roman" w:hAnsi="Times New Roman" w:cs="Times New Roman"/>
        </w:rPr>
        <w:t xml:space="preserve">Since many of these myths are unfounded, ideally, </w:t>
      </w:r>
      <w:r w:rsidR="00352C0A" w:rsidRPr="0013127B">
        <w:rPr>
          <w:rFonts w:ascii="Times New Roman" w:hAnsi="Times New Roman" w:cs="Times New Roman"/>
        </w:rPr>
        <w:t xml:space="preserve">most jurors would reject </w:t>
      </w:r>
      <w:r w:rsidR="00B8224C" w:rsidRPr="0013127B">
        <w:rPr>
          <w:rFonts w:ascii="Times New Roman" w:hAnsi="Times New Roman" w:cs="Times New Roman"/>
        </w:rPr>
        <w:t>them</w:t>
      </w:r>
      <w:r w:rsidR="004A2DE0" w:rsidRPr="0013127B">
        <w:rPr>
          <w:rFonts w:ascii="Times New Roman" w:hAnsi="Times New Roman" w:cs="Times New Roman"/>
        </w:rPr>
        <w:t>. However</w:t>
      </w:r>
      <w:r w:rsidR="007E089C" w:rsidRPr="0013127B">
        <w:rPr>
          <w:rFonts w:ascii="Times New Roman" w:hAnsi="Times New Roman" w:cs="Times New Roman"/>
        </w:rPr>
        <w:t xml:space="preserve">, a large number of individuals still </w:t>
      </w:r>
      <w:r w:rsidR="007921F7" w:rsidRPr="0013127B">
        <w:rPr>
          <w:rFonts w:ascii="Times New Roman" w:hAnsi="Times New Roman" w:cs="Times New Roman"/>
        </w:rPr>
        <w:t>beli</w:t>
      </w:r>
      <w:r w:rsidR="00DF124E">
        <w:rPr>
          <w:rFonts w:ascii="Times New Roman" w:hAnsi="Times New Roman" w:cs="Times New Roman"/>
        </w:rPr>
        <w:t>eve t</w:t>
      </w:r>
      <w:r w:rsidR="007E089C" w:rsidRPr="0013127B">
        <w:rPr>
          <w:rFonts w:ascii="Times New Roman" w:hAnsi="Times New Roman" w:cs="Times New Roman"/>
        </w:rPr>
        <w:t>hem</w:t>
      </w:r>
      <w:r w:rsidR="007921F7" w:rsidRPr="0013127B">
        <w:rPr>
          <w:rFonts w:ascii="Times New Roman" w:hAnsi="Times New Roman" w:cs="Times New Roman"/>
        </w:rPr>
        <w:t xml:space="preserve">, and they have a substantial </w:t>
      </w:r>
      <w:r w:rsidR="008F2456" w:rsidRPr="0013127B">
        <w:rPr>
          <w:rFonts w:ascii="Times New Roman" w:hAnsi="Times New Roman" w:cs="Times New Roman"/>
        </w:rPr>
        <w:t>effect</w:t>
      </w:r>
      <w:r w:rsidR="007921F7" w:rsidRPr="0013127B">
        <w:rPr>
          <w:rFonts w:ascii="Times New Roman" w:hAnsi="Times New Roman" w:cs="Times New Roman"/>
        </w:rPr>
        <w:t xml:space="preserve"> on </w:t>
      </w:r>
      <w:r w:rsidR="001549C9" w:rsidRPr="0013127B">
        <w:rPr>
          <w:rFonts w:ascii="Times New Roman" w:hAnsi="Times New Roman" w:cs="Times New Roman"/>
        </w:rPr>
        <w:t xml:space="preserve">a </w:t>
      </w:r>
      <w:r w:rsidR="007921F7" w:rsidRPr="0013127B">
        <w:rPr>
          <w:rFonts w:ascii="Times New Roman" w:hAnsi="Times New Roman" w:cs="Times New Roman"/>
        </w:rPr>
        <w:t xml:space="preserve">jury’s </w:t>
      </w:r>
      <w:r w:rsidR="004A2DE0" w:rsidRPr="0013127B">
        <w:rPr>
          <w:rFonts w:ascii="Times New Roman" w:hAnsi="Times New Roman" w:cs="Times New Roman"/>
        </w:rPr>
        <w:t xml:space="preserve">final </w:t>
      </w:r>
      <w:r w:rsidR="007921F7" w:rsidRPr="0013127B">
        <w:rPr>
          <w:rFonts w:ascii="Times New Roman" w:hAnsi="Times New Roman" w:cs="Times New Roman"/>
        </w:rPr>
        <w:t>decision</w:t>
      </w:r>
      <w:r w:rsidR="00E1240F">
        <w:rPr>
          <w:rFonts w:ascii="Times New Roman" w:hAnsi="Times New Roman" w:cs="Times New Roman"/>
        </w:rPr>
        <w:t>, especially when</w:t>
      </w:r>
      <w:r w:rsidR="004A2DE0" w:rsidRPr="0013127B">
        <w:rPr>
          <w:rFonts w:ascii="Times New Roman" w:hAnsi="Times New Roman" w:cs="Times New Roman"/>
        </w:rPr>
        <w:t xml:space="preserve"> many jurisdictions require unanimous juries for </w:t>
      </w:r>
      <w:r w:rsidR="008F2456" w:rsidRPr="0013127B">
        <w:rPr>
          <w:rFonts w:ascii="Times New Roman" w:hAnsi="Times New Roman" w:cs="Times New Roman"/>
        </w:rPr>
        <w:t>conviction</w:t>
      </w:r>
      <w:r w:rsidR="004A2DE0" w:rsidRPr="0013127B">
        <w:rPr>
          <w:rFonts w:ascii="Times New Roman" w:hAnsi="Times New Roman" w:cs="Times New Roman"/>
        </w:rPr>
        <w:t>.</w:t>
      </w:r>
      <w:r w:rsidR="00E1240F">
        <w:rPr>
          <w:rFonts w:ascii="Times New Roman" w:hAnsi="Times New Roman" w:cs="Times New Roman"/>
        </w:rPr>
        <w:t xml:space="preserve"> Since judges usually do not harbor these beliefs, one might argue that the problem could be avoided by letting judges, instead of juries, decide. While this would likely lead to more convictions, c</w:t>
      </w:r>
      <w:r w:rsidR="00A2476B" w:rsidRPr="0013127B">
        <w:rPr>
          <w:rFonts w:ascii="Times New Roman" w:hAnsi="Times New Roman" w:cs="Times New Roman"/>
        </w:rPr>
        <w:t>onstitutionally, all accused criminal</w:t>
      </w:r>
      <w:r w:rsidR="00E1240F">
        <w:rPr>
          <w:rFonts w:ascii="Times New Roman" w:hAnsi="Times New Roman" w:cs="Times New Roman"/>
        </w:rPr>
        <w:t>s</w:t>
      </w:r>
      <w:r w:rsidR="00A2476B" w:rsidRPr="0013127B">
        <w:rPr>
          <w:rFonts w:ascii="Times New Roman" w:hAnsi="Times New Roman" w:cs="Times New Roman"/>
        </w:rPr>
        <w:t xml:space="preserve"> have</w:t>
      </w:r>
      <w:r w:rsidR="00D933A6">
        <w:rPr>
          <w:rFonts w:ascii="Times New Roman" w:hAnsi="Times New Roman" w:cs="Times New Roman"/>
        </w:rPr>
        <w:t xml:space="preserve"> a right to a trial by jury. </w:t>
      </w:r>
      <w:ins w:id="37" w:author="Student" w:date="2014-12-19T11:44:00Z">
        <w:r w:rsidR="00140634">
          <w:rPr>
            <w:rFonts w:ascii="Times New Roman" w:hAnsi="Times New Roman" w:cs="Times New Roman"/>
          </w:rPr>
          <w:t xml:space="preserve">Our conception and system of justice demands </w:t>
        </w:r>
      </w:ins>
      <w:r w:rsidR="001549C9" w:rsidRPr="0013127B">
        <w:rPr>
          <w:rFonts w:ascii="Times New Roman" w:hAnsi="Times New Roman" w:cs="Times New Roman"/>
        </w:rPr>
        <w:t xml:space="preserve">that ordinary people decide the fate of our accused criminals, because they bring in life experiences </w:t>
      </w:r>
      <w:r w:rsidR="004A2DE0" w:rsidRPr="0013127B">
        <w:rPr>
          <w:rFonts w:ascii="Times New Roman" w:hAnsi="Times New Roman" w:cs="Times New Roman"/>
        </w:rPr>
        <w:t xml:space="preserve">and common </w:t>
      </w:r>
      <w:r w:rsidR="00A2476B" w:rsidRPr="0013127B">
        <w:rPr>
          <w:rFonts w:ascii="Times New Roman" w:hAnsi="Times New Roman" w:cs="Times New Roman"/>
        </w:rPr>
        <w:t xml:space="preserve">sense </w:t>
      </w:r>
      <w:r w:rsidR="001549C9" w:rsidRPr="0013127B">
        <w:rPr>
          <w:rFonts w:ascii="Times New Roman" w:hAnsi="Times New Roman" w:cs="Times New Roman"/>
        </w:rPr>
        <w:t xml:space="preserve">that reflect the opinions of the general public and protect against government oppression. </w:t>
      </w:r>
      <w:r w:rsidR="007921F7" w:rsidRPr="0013127B">
        <w:rPr>
          <w:rFonts w:ascii="Times New Roman" w:hAnsi="Times New Roman" w:cs="Times New Roman"/>
        </w:rPr>
        <w:t xml:space="preserve">Unfortunately, </w:t>
      </w:r>
      <w:r w:rsidR="004A2DE0" w:rsidRPr="0013127B">
        <w:rPr>
          <w:rFonts w:ascii="Times New Roman" w:hAnsi="Times New Roman" w:cs="Times New Roman"/>
        </w:rPr>
        <w:t xml:space="preserve">in many acquaintance rape cases, </w:t>
      </w:r>
      <w:r w:rsidR="007921F7" w:rsidRPr="0013127B">
        <w:rPr>
          <w:rFonts w:ascii="Times New Roman" w:hAnsi="Times New Roman" w:cs="Times New Roman"/>
        </w:rPr>
        <w:t>as Peter Tiersma writes, “one person’s common sense is another person’s patriarchal narrative.</w:t>
      </w:r>
      <w:r w:rsidR="00DF124E">
        <w:rPr>
          <w:rFonts w:ascii="Times New Roman" w:hAnsi="Times New Roman" w:cs="Times New Roman"/>
        </w:rPr>
        <w:t>”</w:t>
      </w:r>
      <w:r w:rsidR="007921F7" w:rsidRPr="0013127B">
        <w:rPr>
          <w:rStyle w:val="FootnoteReference"/>
          <w:rFonts w:ascii="Times New Roman" w:hAnsi="Times New Roman" w:cs="Times New Roman"/>
        </w:rPr>
        <w:footnoteReference w:id="16"/>
      </w:r>
      <w:r w:rsidR="007921F7" w:rsidRPr="0013127B">
        <w:rPr>
          <w:rFonts w:ascii="Times New Roman" w:hAnsi="Times New Roman" w:cs="Times New Roman"/>
        </w:rPr>
        <w:t xml:space="preserve"> </w:t>
      </w:r>
      <w:r w:rsidR="00B96CDA" w:rsidRPr="0013127B">
        <w:rPr>
          <w:rFonts w:ascii="Times New Roman" w:hAnsi="Times New Roman" w:cs="Times New Roman"/>
        </w:rPr>
        <w:t xml:space="preserve">In “Reflections on a Rape Trial,” </w:t>
      </w:r>
      <w:r w:rsidR="00B96CDA">
        <w:rPr>
          <w:rFonts w:ascii="Times New Roman" w:hAnsi="Times New Roman" w:cs="Times New Roman"/>
        </w:rPr>
        <w:t>p</w:t>
      </w:r>
      <w:r w:rsidR="00013046" w:rsidRPr="0013127B">
        <w:rPr>
          <w:rFonts w:ascii="Times New Roman" w:hAnsi="Times New Roman" w:cs="Times New Roman"/>
        </w:rPr>
        <w:t>sychology professor Judy Shepherd</w:t>
      </w:r>
      <w:r w:rsidR="009616E6" w:rsidRPr="0013127B">
        <w:rPr>
          <w:rStyle w:val="FootnoteReference"/>
          <w:rFonts w:ascii="Times New Roman" w:hAnsi="Times New Roman" w:cs="Times New Roman"/>
        </w:rPr>
        <w:footnoteReference w:id="17"/>
      </w:r>
      <w:r w:rsidR="00013046" w:rsidRPr="0013127B">
        <w:rPr>
          <w:rFonts w:ascii="Times New Roman" w:hAnsi="Times New Roman" w:cs="Times New Roman"/>
        </w:rPr>
        <w:t xml:space="preserve"> </w:t>
      </w:r>
      <w:r w:rsidR="00E506AC">
        <w:rPr>
          <w:rFonts w:ascii="Times New Roman" w:hAnsi="Times New Roman" w:cs="Times New Roman"/>
        </w:rPr>
        <w:t xml:space="preserve">confirms this </w:t>
      </w:r>
      <w:r w:rsidR="00A2476B" w:rsidRPr="0013127B">
        <w:rPr>
          <w:rFonts w:ascii="Times New Roman" w:hAnsi="Times New Roman" w:cs="Times New Roman"/>
        </w:rPr>
        <w:t>prevalence</w:t>
      </w:r>
      <w:r w:rsidR="004A2DE0" w:rsidRPr="0013127B">
        <w:rPr>
          <w:rFonts w:ascii="Times New Roman" w:hAnsi="Times New Roman" w:cs="Times New Roman"/>
        </w:rPr>
        <w:t xml:space="preserve"> of </w:t>
      </w:r>
      <w:r w:rsidR="00E1240F">
        <w:rPr>
          <w:rFonts w:ascii="Times New Roman" w:hAnsi="Times New Roman" w:cs="Times New Roman"/>
        </w:rPr>
        <w:t xml:space="preserve">patriarchal </w:t>
      </w:r>
      <w:r w:rsidR="004A2DE0" w:rsidRPr="0013127B">
        <w:rPr>
          <w:rFonts w:ascii="Times New Roman" w:hAnsi="Times New Roman" w:cs="Times New Roman"/>
        </w:rPr>
        <w:t>rape myths</w:t>
      </w:r>
      <w:r w:rsidR="00013046" w:rsidRPr="0013127B">
        <w:rPr>
          <w:rFonts w:ascii="Times New Roman" w:hAnsi="Times New Roman" w:cs="Times New Roman"/>
        </w:rPr>
        <w:t xml:space="preserve"> </w:t>
      </w:r>
      <w:r w:rsidR="00E1240F">
        <w:rPr>
          <w:rFonts w:ascii="Times New Roman" w:hAnsi="Times New Roman" w:cs="Times New Roman"/>
        </w:rPr>
        <w:t>among juries</w:t>
      </w:r>
      <w:r w:rsidR="004A2DE0" w:rsidRPr="0013127B">
        <w:rPr>
          <w:rFonts w:ascii="Times New Roman" w:hAnsi="Times New Roman" w:cs="Times New Roman"/>
        </w:rPr>
        <w:t xml:space="preserve">. </w:t>
      </w:r>
      <w:r w:rsidR="00B96CDA">
        <w:rPr>
          <w:rFonts w:ascii="Times New Roman" w:hAnsi="Times New Roman" w:cs="Times New Roman"/>
        </w:rPr>
        <w:t>Shepherd</w:t>
      </w:r>
      <w:r w:rsidR="004A2DE0" w:rsidRPr="0013127B">
        <w:rPr>
          <w:rFonts w:ascii="Times New Roman" w:hAnsi="Times New Roman" w:cs="Times New Roman"/>
        </w:rPr>
        <w:t xml:space="preserve"> </w:t>
      </w:r>
      <w:r w:rsidR="00900CEF">
        <w:rPr>
          <w:rFonts w:ascii="Times New Roman" w:hAnsi="Times New Roman" w:cs="Times New Roman"/>
        </w:rPr>
        <w:t>illustrates</w:t>
      </w:r>
      <w:r w:rsidR="007921F7" w:rsidRPr="0013127B">
        <w:rPr>
          <w:rFonts w:ascii="Times New Roman" w:hAnsi="Times New Roman" w:cs="Times New Roman"/>
        </w:rPr>
        <w:t xml:space="preserve"> how </w:t>
      </w:r>
      <w:r w:rsidR="00E1240F">
        <w:rPr>
          <w:rFonts w:ascii="Times New Roman" w:hAnsi="Times New Roman" w:cs="Times New Roman"/>
        </w:rPr>
        <w:t>rape myth acceptance</w:t>
      </w:r>
      <w:r w:rsidR="007921F7" w:rsidRPr="0013127B">
        <w:rPr>
          <w:rFonts w:ascii="Times New Roman" w:hAnsi="Times New Roman" w:cs="Times New Roman"/>
        </w:rPr>
        <w:t xml:space="preserve"> </w:t>
      </w:r>
      <w:r w:rsidR="00E1240F">
        <w:rPr>
          <w:rFonts w:ascii="Times New Roman" w:hAnsi="Times New Roman" w:cs="Times New Roman"/>
        </w:rPr>
        <w:t>impacted</w:t>
      </w:r>
      <w:r w:rsidR="007921F7" w:rsidRPr="0013127B">
        <w:rPr>
          <w:rFonts w:ascii="Times New Roman" w:hAnsi="Times New Roman" w:cs="Times New Roman"/>
        </w:rPr>
        <w:t xml:space="preserve"> jury deliberations and the ultimate verdict of acquittal.</w:t>
      </w:r>
      <w:r w:rsidR="007921F7" w:rsidRPr="0013127B">
        <w:rPr>
          <w:rStyle w:val="FootnoteReference"/>
          <w:rFonts w:ascii="Times New Roman" w:hAnsi="Times New Roman" w:cs="Times New Roman"/>
        </w:rPr>
        <w:footnoteReference w:id="18"/>
      </w:r>
      <w:r w:rsidR="007921F7" w:rsidRPr="0013127B">
        <w:rPr>
          <w:rFonts w:ascii="Times New Roman" w:hAnsi="Times New Roman" w:cs="Times New Roman"/>
        </w:rPr>
        <w:t xml:space="preserve"> </w:t>
      </w:r>
      <w:r w:rsidR="004A2DE0" w:rsidRPr="0013127B">
        <w:rPr>
          <w:rFonts w:ascii="Times New Roman" w:hAnsi="Times New Roman" w:cs="Times New Roman"/>
        </w:rPr>
        <w:t xml:space="preserve">Because these myths </w:t>
      </w:r>
      <w:r w:rsidR="008F2456" w:rsidRPr="0013127B">
        <w:rPr>
          <w:rFonts w:ascii="Times New Roman" w:hAnsi="Times New Roman" w:cs="Times New Roman"/>
        </w:rPr>
        <w:t xml:space="preserve">still </w:t>
      </w:r>
      <w:r w:rsidR="004A2DE0" w:rsidRPr="0013127B">
        <w:rPr>
          <w:rFonts w:ascii="Times New Roman" w:hAnsi="Times New Roman" w:cs="Times New Roman"/>
        </w:rPr>
        <w:t xml:space="preserve">color our current perceptions of rape, attorneys need to be able to determine what kinds of individuals hold these views. </w:t>
      </w:r>
    </w:p>
    <w:p w14:paraId="1E72B750" w14:textId="79FA9A0A" w:rsidR="008F2456" w:rsidRPr="0013127B" w:rsidRDefault="008F2456" w:rsidP="008F2456">
      <w:pPr>
        <w:spacing w:line="480" w:lineRule="auto"/>
        <w:rPr>
          <w:rFonts w:ascii="Times New Roman" w:hAnsi="Times New Roman" w:cs="Times New Roman"/>
          <w:b/>
        </w:rPr>
      </w:pPr>
      <w:r w:rsidRPr="0013127B">
        <w:rPr>
          <w:rFonts w:ascii="Times New Roman" w:hAnsi="Times New Roman" w:cs="Times New Roman"/>
          <w:b/>
        </w:rPr>
        <w:t>Who believes what? Social Psychology and Rape: How Different Characteristics Influence an Individual’s View of Acquaintance Rape</w:t>
      </w:r>
    </w:p>
    <w:p w14:paraId="2D4C2FF5" w14:textId="3A4B5909" w:rsidR="00E1240F" w:rsidRDefault="00013046" w:rsidP="00914BE9">
      <w:pPr>
        <w:spacing w:line="480" w:lineRule="auto"/>
        <w:ind w:firstLine="720"/>
        <w:rPr>
          <w:ins w:id="38" w:author="Selena Kitchens" w:date="2014-12-11T16:05:00Z"/>
          <w:rFonts w:ascii="Times New Roman" w:hAnsi="Times New Roman" w:cs="Times New Roman"/>
        </w:rPr>
      </w:pPr>
      <w:r w:rsidRPr="0013127B">
        <w:rPr>
          <w:rFonts w:ascii="Times New Roman" w:hAnsi="Times New Roman" w:cs="Times New Roman"/>
        </w:rPr>
        <w:t xml:space="preserve">Extensive research has been done to determine </w:t>
      </w:r>
      <w:r w:rsidR="00E1240F">
        <w:rPr>
          <w:rFonts w:ascii="Times New Roman" w:hAnsi="Times New Roman" w:cs="Times New Roman"/>
        </w:rPr>
        <w:t>what characteristics correlate with rape myth acceptance</w:t>
      </w:r>
      <w:r w:rsidRPr="0013127B">
        <w:rPr>
          <w:rFonts w:ascii="Times New Roman" w:hAnsi="Times New Roman" w:cs="Times New Roman"/>
        </w:rPr>
        <w:t>. In the following section, I will examine and summarize the existing literature.</w:t>
      </w:r>
    </w:p>
    <w:p w14:paraId="3FF46350" w14:textId="77777777" w:rsidR="00E65712" w:rsidRDefault="00E65712" w:rsidP="00914BE9">
      <w:pPr>
        <w:spacing w:line="480" w:lineRule="auto"/>
        <w:ind w:firstLine="720"/>
        <w:rPr>
          <w:ins w:id="39" w:author="Selena Kitchens" w:date="2014-12-11T16:05:00Z"/>
          <w:rFonts w:ascii="Times New Roman" w:hAnsi="Times New Roman" w:cs="Times New Roman"/>
        </w:rPr>
      </w:pPr>
    </w:p>
    <w:p w14:paraId="1D92C8E2" w14:textId="77777777" w:rsidR="00E65712" w:rsidRPr="00914BE9" w:rsidRDefault="00E65712" w:rsidP="00914BE9">
      <w:pPr>
        <w:spacing w:line="480" w:lineRule="auto"/>
        <w:ind w:firstLine="720"/>
        <w:rPr>
          <w:rFonts w:ascii="Times New Roman" w:hAnsi="Times New Roman" w:cs="Times New Roman"/>
        </w:rPr>
      </w:pPr>
    </w:p>
    <w:p w14:paraId="33005217" w14:textId="2E5A1CCA" w:rsidR="00E14B42" w:rsidRPr="0013127B" w:rsidRDefault="00E14B42" w:rsidP="00A04DD5">
      <w:pPr>
        <w:spacing w:line="480" w:lineRule="auto"/>
        <w:rPr>
          <w:rFonts w:ascii="Times New Roman" w:hAnsi="Times New Roman" w:cs="Times New Roman"/>
        </w:rPr>
      </w:pPr>
      <w:r w:rsidRPr="0013127B">
        <w:rPr>
          <w:rFonts w:ascii="Times New Roman" w:hAnsi="Times New Roman" w:cs="Times New Roman"/>
          <w:u w:val="single"/>
        </w:rPr>
        <w:t>Gender</w:t>
      </w:r>
    </w:p>
    <w:p w14:paraId="6A9109FD" w14:textId="29EF299D" w:rsidR="00914BE9" w:rsidRDefault="00E14B42" w:rsidP="00914BE9">
      <w:pPr>
        <w:spacing w:line="480" w:lineRule="auto"/>
        <w:rPr>
          <w:rFonts w:ascii="Times New Roman" w:hAnsi="Times New Roman" w:cs="Times New Roman"/>
          <w:u w:val="single"/>
        </w:rPr>
      </w:pPr>
      <w:r w:rsidRPr="0013127B">
        <w:rPr>
          <w:rFonts w:ascii="Times New Roman" w:hAnsi="Times New Roman" w:cs="Times New Roman"/>
        </w:rPr>
        <w:tab/>
      </w:r>
      <w:r w:rsidR="00E1240F">
        <w:rPr>
          <w:rFonts w:ascii="Times New Roman" w:hAnsi="Times New Roman" w:cs="Times New Roman"/>
        </w:rPr>
        <w:t>Offhand</w:t>
      </w:r>
      <w:r w:rsidRPr="0013127B">
        <w:rPr>
          <w:rFonts w:ascii="Times New Roman" w:hAnsi="Times New Roman" w:cs="Times New Roman"/>
        </w:rPr>
        <w:t xml:space="preserve">, most people would </w:t>
      </w:r>
      <w:r w:rsidR="00902FF6" w:rsidRPr="0013127B">
        <w:rPr>
          <w:rFonts w:ascii="Times New Roman" w:hAnsi="Times New Roman" w:cs="Times New Roman"/>
        </w:rPr>
        <w:t>probably</w:t>
      </w:r>
      <w:r w:rsidR="00052665" w:rsidRPr="0013127B">
        <w:rPr>
          <w:rFonts w:ascii="Times New Roman" w:hAnsi="Times New Roman" w:cs="Times New Roman"/>
        </w:rPr>
        <w:t xml:space="preserve"> </w:t>
      </w:r>
      <w:r w:rsidRPr="0013127B">
        <w:rPr>
          <w:rFonts w:ascii="Times New Roman" w:hAnsi="Times New Roman" w:cs="Times New Roman"/>
        </w:rPr>
        <w:t xml:space="preserve">believe that </w:t>
      </w:r>
      <w:r w:rsidR="00E1240F">
        <w:rPr>
          <w:rFonts w:ascii="Times New Roman" w:hAnsi="Times New Roman" w:cs="Times New Roman"/>
        </w:rPr>
        <w:t xml:space="preserve">a juror’s </w:t>
      </w:r>
      <w:r w:rsidRPr="0013127B">
        <w:rPr>
          <w:rFonts w:ascii="Times New Roman" w:hAnsi="Times New Roman" w:cs="Times New Roman"/>
        </w:rPr>
        <w:t xml:space="preserve">gender </w:t>
      </w:r>
      <w:r w:rsidR="00E1240F">
        <w:rPr>
          <w:rFonts w:ascii="Times New Roman" w:hAnsi="Times New Roman" w:cs="Times New Roman"/>
        </w:rPr>
        <w:t>affects</w:t>
      </w:r>
      <w:r w:rsidRPr="0013127B">
        <w:rPr>
          <w:rFonts w:ascii="Times New Roman" w:hAnsi="Times New Roman" w:cs="Times New Roman"/>
        </w:rPr>
        <w:t xml:space="preserve"> </w:t>
      </w:r>
      <w:r w:rsidR="00E1240F">
        <w:rPr>
          <w:rFonts w:ascii="Times New Roman" w:hAnsi="Times New Roman" w:cs="Times New Roman"/>
        </w:rPr>
        <w:t>his or her</w:t>
      </w:r>
      <w:r w:rsidRPr="0013127B">
        <w:rPr>
          <w:rFonts w:ascii="Times New Roman" w:hAnsi="Times New Roman" w:cs="Times New Roman"/>
        </w:rPr>
        <w:t xml:space="preserve"> decision</w:t>
      </w:r>
      <w:r w:rsidR="00902FF6" w:rsidRPr="0013127B">
        <w:rPr>
          <w:rFonts w:ascii="Times New Roman" w:hAnsi="Times New Roman" w:cs="Times New Roman"/>
        </w:rPr>
        <w:t xml:space="preserve"> in a rape trial</w:t>
      </w:r>
      <w:r w:rsidRPr="0013127B">
        <w:rPr>
          <w:rFonts w:ascii="Times New Roman" w:hAnsi="Times New Roman" w:cs="Times New Roman"/>
        </w:rPr>
        <w:t>. Since most rape defendant</w:t>
      </w:r>
      <w:r w:rsidR="00E1240F">
        <w:rPr>
          <w:rFonts w:ascii="Times New Roman" w:hAnsi="Times New Roman" w:cs="Times New Roman"/>
        </w:rPr>
        <w:t>s are male and most victims</w:t>
      </w:r>
      <w:r w:rsidR="004B1454">
        <w:rPr>
          <w:rFonts w:ascii="Times New Roman" w:hAnsi="Times New Roman" w:cs="Times New Roman"/>
        </w:rPr>
        <w:t xml:space="preserve"> are</w:t>
      </w:r>
      <w:r w:rsidR="00E1240F">
        <w:rPr>
          <w:rFonts w:ascii="Times New Roman" w:hAnsi="Times New Roman" w:cs="Times New Roman"/>
        </w:rPr>
        <w:t xml:space="preserve"> </w:t>
      </w:r>
      <w:r w:rsidRPr="0013127B">
        <w:rPr>
          <w:rFonts w:ascii="Times New Roman" w:hAnsi="Times New Roman" w:cs="Times New Roman"/>
        </w:rPr>
        <w:t>female, it seem</w:t>
      </w:r>
      <w:r w:rsidR="00052665" w:rsidRPr="0013127B">
        <w:rPr>
          <w:rFonts w:ascii="Times New Roman" w:hAnsi="Times New Roman" w:cs="Times New Roman"/>
        </w:rPr>
        <w:t>s</w:t>
      </w:r>
      <w:r w:rsidRPr="0013127B">
        <w:rPr>
          <w:rFonts w:ascii="Times New Roman" w:hAnsi="Times New Roman" w:cs="Times New Roman"/>
        </w:rPr>
        <w:t xml:space="preserve"> to follow that more men would lean towards acquittal, while more women would lean towards conviction. Many early </w:t>
      </w:r>
      <w:r w:rsidR="00052665" w:rsidRPr="0013127B">
        <w:rPr>
          <w:rFonts w:ascii="Times New Roman" w:hAnsi="Times New Roman" w:cs="Times New Roman"/>
        </w:rPr>
        <w:t>studies supported this</w:t>
      </w:r>
      <w:r w:rsidRPr="0013127B">
        <w:rPr>
          <w:rFonts w:ascii="Times New Roman" w:hAnsi="Times New Roman" w:cs="Times New Roman"/>
        </w:rPr>
        <w:t xml:space="preserve"> belief</w:t>
      </w:r>
      <w:r w:rsidR="00052665" w:rsidRPr="0013127B">
        <w:rPr>
          <w:rFonts w:ascii="Times New Roman" w:hAnsi="Times New Roman" w:cs="Times New Roman"/>
        </w:rPr>
        <w:t xml:space="preserve">, claiming </w:t>
      </w:r>
      <w:r w:rsidRPr="0013127B">
        <w:rPr>
          <w:rFonts w:ascii="Times New Roman" w:hAnsi="Times New Roman" w:cs="Times New Roman"/>
        </w:rPr>
        <w:t>“men are more tolerant of rape and have less empathy towards victims.”</w:t>
      </w:r>
      <w:r w:rsidRPr="0013127B">
        <w:rPr>
          <w:rStyle w:val="FootnoteReference"/>
          <w:rFonts w:ascii="Times New Roman" w:hAnsi="Times New Roman" w:cs="Times New Roman"/>
        </w:rPr>
        <w:footnoteReference w:id="19"/>
      </w:r>
      <w:r w:rsidRPr="0013127B">
        <w:rPr>
          <w:rFonts w:ascii="Times New Roman" w:hAnsi="Times New Roman" w:cs="Times New Roman"/>
        </w:rPr>
        <w:t xml:space="preserve"> However, more recent psychological studies have contradicted this </w:t>
      </w:r>
      <w:r w:rsidR="00052665" w:rsidRPr="0013127B">
        <w:rPr>
          <w:rFonts w:ascii="Times New Roman" w:hAnsi="Times New Roman" w:cs="Times New Roman"/>
        </w:rPr>
        <w:t>assertion</w:t>
      </w:r>
      <w:r w:rsidRPr="0013127B">
        <w:rPr>
          <w:rFonts w:ascii="Times New Roman" w:hAnsi="Times New Roman" w:cs="Times New Roman"/>
        </w:rPr>
        <w:t>.</w:t>
      </w:r>
      <w:r w:rsidR="00052665" w:rsidRPr="0013127B">
        <w:rPr>
          <w:rFonts w:ascii="Times New Roman" w:hAnsi="Times New Roman" w:cs="Times New Roman"/>
        </w:rPr>
        <w:t xml:space="preserve"> Cohn, Dupuis, and Brown reject the hypothesis that men hold the victim more responsible than women.</w:t>
      </w:r>
      <w:r w:rsidR="00052665" w:rsidRPr="0013127B">
        <w:rPr>
          <w:rStyle w:val="FootnoteReference"/>
          <w:rFonts w:ascii="Times New Roman" w:hAnsi="Times New Roman" w:cs="Times New Roman"/>
        </w:rPr>
        <w:footnoteReference w:id="20"/>
      </w:r>
      <w:r w:rsidR="00052665" w:rsidRPr="0013127B">
        <w:rPr>
          <w:rFonts w:ascii="Times New Roman" w:hAnsi="Times New Roman" w:cs="Times New Roman"/>
        </w:rPr>
        <w:t xml:space="preserve"> Kahan finds that</w:t>
      </w:r>
      <w:r w:rsidR="000F60B3" w:rsidRPr="0013127B">
        <w:rPr>
          <w:rFonts w:ascii="Times New Roman" w:hAnsi="Times New Roman" w:cs="Times New Roman"/>
        </w:rPr>
        <w:t xml:space="preserve"> gender matters only in conjunction with culture, </w:t>
      </w:r>
      <w:r w:rsidR="00E1240F">
        <w:rPr>
          <w:rFonts w:ascii="Times New Roman" w:hAnsi="Times New Roman" w:cs="Times New Roman"/>
        </w:rPr>
        <w:t>concluding</w:t>
      </w:r>
      <w:r w:rsidR="00DE6A64" w:rsidRPr="0013127B">
        <w:rPr>
          <w:rFonts w:ascii="Times New Roman" w:hAnsi="Times New Roman" w:cs="Times New Roman"/>
        </w:rPr>
        <w:t xml:space="preserve"> that </w:t>
      </w:r>
      <w:r w:rsidR="000F60B3" w:rsidRPr="0013127B">
        <w:rPr>
          <w:rFonts w:ascii="Times New Roman" w:hAnsi="Times New Roman" w:cs="Times New Roman"/>
        </w:rPr>
        <w:t xml:space="preserve">gender </w:t>
      </w:r>
      <w:r w:rsidR="00DE6A64" w:rsidRPr="0013127B">
        <w:rPr>
          <w:rFonts w:ascii="Times New Roman" w:hAnsi="Times New Roman" w:cs="Times New Roman"/>
        </w:rPr>
        <w:t>alone does not</w:t>
      </w:r>
      <w:r w:rsidR="000F60B3" w:rsidRPr="0013127B">
        <w:rPr>
          <w:rFonts w:ascii="Times New Roman" w:hAnsi="Times New Roman" w:cs="Times New Roman"/>
        </w:rPr>
        <w:t xml:space="preserve"> </w:t>
      </w:r>
      <w:r w:rsidR="00DE6A64" w:rsidRPr="0013127B">
        <w:rPr>
          <w:rFonts w:ascii="Times New Roman" w:hAnsi="Times New Roman" w:cs="Times New Roman"/>
        </w:rPr>
        <w:t>significantly influence</w:t>
      </w:r>
      <w:r w:rsidR="000F60B3" w:rsidRPr="0013127B">
        <w:rPr>
          <w:rFonts w:ascii="Times New Roman" w:hAnsi="Times New Roman" w:cs="Times New Roman"/>
        </w:rPr>
        <w:t xml:space="preserve"> a juror’s decision.</w:t>
      </w:r>
      <w:r w:rsidR="000F60B3" w:rsidRPr="0013127B">
        <w:rPr>
          <w:rStyle w:val="FootnoteReference"/>
          <w:rFonts w:ascii="Times New Roman" w:hAnsi="Times New Roman" w:cs="Times New Roman"/>
        </w:rPr>
        <w:footnoteReference w:id="21"/>
      </w:r>
      <w:r w:rsidR="000F60B3" w:rsidRPr="0013127B">
        <w:rPr>
          <w:rFonts w:ascii="Times New Roman" w:hAnsi="Times New Roman" w:cs="Times New Roman"/>
        </w:rPr>
        <w:t xml:space="preserve"> </w:t>
      </w:r>
      <w:r w:rsidR="00052665" w:rsidRPr="0013127B">
        <w:rPr>
          <w:rFonts w:ascii="Times New Roman" w:hAnsi="Times New Roman" w:cs="Times New Roman"/>
        </w:rPr>
        <w:t xml:space="preserve">In practice, </w:t>
      </w:r>
      <w:r w:rsidR="00DE6A64" w:rsidRPr="0013127B">
        <w:rPr>
          <w:rFonts w:ascii="Times New Roman" w:hAnsi="Times New Roman" w:cs="Times New Roman"/>
        </w:rPr>
        <w:t xml:space="preserve">current attorneys have </w:t>
      </w:r>
      <w:r w:rsidR="00BC6920">
        <w:rPr>
          <w:rFonts w:ascii="Times New Roman" w:hAnsi="Times New Roman" w:cs="Times New Roman"/>
        </w:rPr>
        <w:t>supported</w:t>
      </w:r>
      <w:r w:rsidR="00DE6A64" w:rsidRPr="0013127B">
        <w:rPr>
          <w:rFonts w:ascii="Times New Roman" w:hAnsi="Times New Roman" w:cs="Times New Roman"/>
        </w:rPr>
        <w:t xml:space="preserve"> the </w:t>
      </w:r>
      <w:r w:rsidR="00BC6920">
        <w:rPr>
          <w:rFonts w:ascii="Times New Roman" w:hAnsi="Times New Roman" w:cs="Times New Roman"/>
        </w:rPr>
        <w:t>claims</w:t>
      </w:r>
      <w:r w:rsidR="00DE6A64" w:rsidRPr="0013127B">
        <w:rPr>
          <w:rFonts w:ascii="Times New Roman" w:hAnsi="Times New Roman" w:cs="Times New Roman"/>
        </w:rPr>
        <w:t xml:space="preserve"> of the newer studies. Through his experiences trying rape cases, Assistant </w:t>
      </w:r>
      <w:r w:rsidR="00052665" w:rsidRPr="0013127B">
        <w:rPr>
          <w:rFonts w:ascii="Times New Roman" w:hAnsi="Times New Roman" w:cs="Times New Roman"/>
        </w:rPr>
        <w:t xml:space="preserve">Commonwealth’s Attorney Zug </w:t>
      </w:r>
      <w:r w:rsidR="00DE6A64" w:rsidRPr="0013127B">
        <w:rPr>
          <w:rFonts w:ascii="Times New Roman" w:hAnsi="Times New Roman" w:cs="Times New Roman"/>
        </w:rPr>
        <w:t xml:space="preserve">has found </w:t>
      </w:r>
      <w:r w:rsidR="00052665" w:rsidRPr="0013127B">
        <w:rPr>
          <w:rFonts w:ascii="Times New Roman" w:hAnsi="Times New Roman" w:cs="Times New Roman"/>
        </w:rPr>
        <w:t xml:space="preserve">that </w:t>
      </w:r>
      <w:r w:rsidR="00052665" w:rsidRPr="0013127B">
        <w:rPr>
          <w:rFonts w:ascii="Times New Roman" w:hAnsi="Times New Roman" w:cs="Times New Roman"/>
          <w:i/>
        </w:rPr>
        <w:t xml:space="preserve">women </w:t>
      </w:r>
      <w:r w:rsidR="00052665" w:rsidRPr="0013127B">
        <w:rPr>
          <w:rFonts w:ascii="Times New Roman" w:hAnsi="Times New Roman" w:cs="Times New Roman"/>
        </w:rPr>
        <w:t>35 and older tend to be the toughest on victims.</w:t>
      </w:r>
      <w:r w:rsidR="00052665" w:rsidRPr="0013127B">
        <w:rPr>
          <w:rStyle w:val="FootnoteReference"/>
          <w:rFonts w:ascii="Times New Roman" w:hAnsi="Times New Roman" w:cs="Times New Roman"/>
        </w:rPr>
        <w:footnoteReference w:id="22"/>
      </w:r>
      <w:r w:rsidR="000F60B3" w:rsidRPr="0013127B">
        <w:rPr>
          <w:rFonts w:ascii="Times New Roman" w:hAnsi="Times New Roman" w:cs="Times New Roman"/>
        </w:rPr>
        <w:t xml:space="preserve"> </w:t>
      </w:r>
    </w:p>
    <w:p w14:paraId="41E1E71E" w14:textId="77777777" w:rsidR="00914BE9" w:rsidRDefault="00914BE9" w:rsidP="00914BE9">
      <w:pPr>
        <w:spacing w:line="480" w:lineRule="auto"/>
        <w:rPr>
          <w:rFonts w:ascii="Times New Roman" w:hAnsi="Times New Roman" w:cs="Times New Roman"/>
          <w:u w:val="single"/>
        </w:rPr>
      </w:pPr>
      <w:r w:rsidRPr="0013127B">
        <w:rPr>
          <w:rFonts w:ascii="Times New Roman" w:hAnsi="Times New Roman" w:cs="Times New Roman"/>
          <w:u w:val="single"/>
        </w:rPr>
        <w:t>Education</w:t>
      </w:r>
    </w:p>
    <w:p w14:paraId="77A3863B" w14:textId="0FE58265" w:rsidR="00914BE9" w:rsidRDefault="00914BE9" w:rsidP="00914BE9">
      <w:pPr>
        <w:spacing w:line="480" w:lineRule="auto"/>
        <w:ind w:firstLine="720"/>
        <w:rPr>
          <w:rFonts w:ascii="Times New Roman" w:hAnsi="Times New Roman" w:cs="Times New Roman"/>
          <w:u w:val="single"/>
        </w:rPr>
      </w:pPr>
      <w:r w:rsidRPr="0013127B">
        <w:rPr>
          <w:rFonts w:ascii="Times New Roman" w:hAnsi="Times New Roman" w:cs="Times New Roman"/>
        </w:rPr>
        <w:t xml:space="preserve">Many psychology studies have noted a </w:t>
      </w:r>
      <w:r>
        <w:rPr>
          <w:rFonts w:ascii="Times New Roman" w:hAnsi="Times New Roman" w:cs="Times New Roman"/>
        </w:rPr>
        <w:t>connection</w:t>
      </w:r>
      <w:r w:rsidRPr="0013127B">
        <w:rPr>
          <w:rFonts w:ascii="Times New Roman" w:hAnsi="Times New Roman" w:cs="Times New Roman"/>
        </w:rPr>
        <w:t xml:space="preserve"> between an individual’s level of educational attainment and his or her acceptance of rape myths. A study of 600 adults in Minnesota conducted by Martha Burt discovered that </w:t>
      </w:r>
      <w:r>
        <w:rPr>
          <w:rFonts w:ascii="Times New Roman" w:hAnsi="Times New Roman" w:cs="Times New Roman"/>
        </w:rPr>
        <w:t>rape myth acceptance</w:t>
      </w:r>
      <w:r w:rsidRPr="0013127B">
        <w:rPr>
          <w:rFonts w:ascii="Times New Roman" w:hAnsi="Times New Roman" w:cs="Times New Roman"/>
        </w:rPr>
        <w:t xml:space="preserve"> varies inversely with the person’s education level.</w:t>
      </w:r>
      <w:r w:rsidRPr="0013127B">
        <w:rPr>
          <w:rStyle w:val="FootnoteReference"/>
          <w:rFonts w:ascii="Times New Roman" w:hAnsi="Times New Roman" w:cs="Times New Roman"/>
        </w:rPr>
        <w:footnoteReference w:id="23"/>
      </w:r>
      <w:r w:rsidRPr="0013127B">
        <w:rPr>
          <w:rFonts w:ascii="Times New Roman" w:hAnsi="Times New Roman" w:cs="Times New Roman"/>
        </w:rPr>
        <w:t xml:space="preserve"> Research by Williams that found “education to be the most powerful predictor of attitudes toward rape” supports Burt’s claim.</w:t>
      </w:r>
      <w:r w:rsidRPr="0013127B">
        <w:rPr>
          <w:rStyle w:val="FootnoteReference"/>
          <w:rFonts w:ascii="Times New Roman" w:hAnsi="Times New Roman" w:cs="Times New Roman"/>
        </w:rPr>
        <w:footnoteReference w:id="24"/>
      </w:r>
      <w:r w:rsidRPr="0013127B">
        <w:rPr>
          <w:rFonts w:ascii="Times New Roman" w:hAnsi="Times New Roman" w:cs="Times New Roman"/>
        </w:rPr>
        <w:t xml:space="preserve"> Intuitively, these results make sense, since many schools emphasize not only the serious</w:t>
      </w:r>
      <w:r>
        <w:rPr>
          <w:rFonts w:ascii="Times New Roman" w:hAnsi="Times New Roman" w:cs="Times New Roman"/>
        </w:rPr>
        <w:t>ness</w:t>
      </w:r>
      <w:r w:rsidRPr="0013127B">
        <w:rPr>
          <w:rFonts w:ascii="Times New Roman" w:hAnsi="Times New Roman" w:cs="Times New Roman"/>
        </w:rPr>
        <w:t xml:space="preserve"> of rape, but also how rape is rape, regardless of the circumstances. Educated individuals have probably also learned more about the historically unfair treatment of women, information that helps individuals view the victim in a more favorable light.</w:t>
      </w:r>
      <w:r w:rsidRPr="0013127B">
        <w:rPr>
          <w:rStyle w:val="FootnoteReference"/>
          <w:rFonts w:ascii="Times New Roman" w:hAnsi="Times New Roman" w:cs="Times New Roman"/>
        </w:rPr>
        <w:footnoteReference w:id="25"/>
      </w:r>
    </w:p>
    <w:p w14:paraId="184245C0" w14:textId="13F631AE" w:rsidR="000F60B3" w:rsidRPr="0013127B" w:rsidRDefault="000F60B3" w:rsidP="00A04DD5">
      <w:pPr>
        <w:spacing w:line="480" w:lineRule="auto"/>
        <w:rPr>
          <w:rFonts w:ascii="Times New Roman" w:hAnsi="Times New Roman" w:cs="Times New Roman"/>
          <w:u w:val="single"/>
        </w:rPr>
      </w:pPr>
      <w:r w:rsidRPr="0013127B">
        <w:rPr>
          <w:rFonts w:ascii="Times New Roman" w:hAnsi="Times New Roman" w:cs="Times New Roman"/>
          <w:u w:val="single"/>
        </w:rPr>
        <w:t>Sexism</w:t>
      </w:r>
    </w:p>
    <w:p w14:paraId="016B1167" w14:textId="52A55249" w:rsidR="00964C20" w:rsidRPr="0013127B" w:rsidRDefault="000F60B3" w:rsidP="00964C20">
      <w:pPr>
        <w:spacing w:line="480" w:lineRule="auto"/>
        <w:rPr>
          <w:rFonts w:ascii="Times New Roman" w:hAnsi="Times New Roman" w:cs="Times New Roman"/>
        </w:rPr>
      </w:pPr>
      <w:r w:rsidRPr="0013127B">
        <w:rPr>
          <w:rFonts w:ascii="Times New Roman" w:hAnsi="Times New Roman" w:cs="Times New Roman"/>
        </w:rPr>
        <w:tab/>
      </w:r>
      <w:r w:rsidR="00E37AF8" w:rsidRPr="0013127B">
        <w:rPr>
          <w:rFonts w:ascii="Times New Roman" w:hAnsi="Times New Roman" w:cs="Times New Roman"/>
        </w:rPr>
        <w:t>Broadly speaking, I will define sexism as “behavior, conditions, or attitudes that foster stereotypes of social roles based on sex.</w:t>
      </w:r>
      <w:r w:rsidR="00C62DD6">
        <w:rPr>
          <w:rFonts w:ascii="Times New Roman" w:hAnsi="Times New Roman" w:cs="Times New Roman"/>
        </w:rPr>
        <w:t>”</w:t>
      </w:r>
      <w:r w:rsidR="00E37AF8" w:rsidRPr="0013127B">
        <w:rPr>
          <w:rStyle w:val="FootnoteReference"/>
          <w:rFonts w:ascii="Times New Roman" w:hAnsi="Times New Roman" w:cs="Times New Roman"/>
        </w:rPr>
        <w:footnoteReference w:id="26"/>
      </w:r>
      <w:r w:rsidR="00E37AF8" w:rsidRPr="0013127B">
        <w:rPr>
          <w:rFonts w:ascii="Times New Roman" w:hAnsi="Times New Roman" w:cs="Times New Roman"/>
        </w:rPr>
        <w:t xml:space="preserve"> For the</w:t>
      </w:r>
      <w:r w:rsidR="008B22D9">
        <w:rPr>
          <w:rFonts w:ascii="Times New Roman" w:hAnsi="Times New Roman" w:cs="Times New Roman"/>
        </w:rPr>
        <w:t xml:space="preserve"> purposes of this paper, I </w:t>
      </w:r>
      <w:r w:rsidR="00E37AF8" w:rsidRPr="0013127B">
        <w:rPr>
          <w:rFonts w:ascii="Times New Roman" w:hAnsi="Times New Roman" w:cs="Times New Roman"/>
        </w:rPr>
        <w:t xml:space="preserve">concentrate on sexism </w:t>
      </w:r>
      <w:r w:rsidR="00341A1F" w:rsidRPr="0013127B">
        <w:rPr>
          <w:rFonts w:ascii="Times New Roman" w:hAnsi="Times New Roman" w:cs="Times New Roman"/>
        </w:rPr>
        <w:t xml:space="preserve">that </w:t>
      </w:r>
      <w:r w:rsidR="008B22D9">
        <w:rPr>
          <w:rFonts w:ascii="Times New Roman" w:hAnsi="Times New Roman" w:cs="Times New Roman"/>
        </w:rPr>
        <w:t>stereotypes</w:t>
      </w:r>
      <w:r w:rsidR="00E37AF8" w:rsidRPr="0013127B">
        <w:rPr>
          <w:rFonts w:ascii="Times New Roman" w:hAnsi="Times New Roman" w:cs="Times New Roman"/>
        </w:rPr>
        <w:t xml:space="preserve"> women. Before making claims about how sexism affects </w:t>
      </w:r>
      <w:r w:rsidR="008B22D9">
        <w:rPr>
          <w:rFonts w:ascii="Times New Roman" w:hAnsi="Times New Roman" w:cs="Times New Roman"/>
        </w:rPr>
        <w:t>a juror’s perception</w:t>
      </w:r>
      <w:r w:rsidR="00E37AF8" w:rsidRPr="0013127B">
        <w:rPr>
          <w:rFonts w:ascii="Times New Roman" w:hAnsi="Times New Roman" w:cs="Times New Roman"/>
        </w:rPr>
        <w:t xml:space="preserve"> of rape victims, I would like to break sexism into two, more narrow, </w:t>
      </w:r>
      <w:r w:rsidR="00ED32B9" w:rsidRPr="0013127B">
        <w:rPr>
          <w:rFonts w:ascii="Times New Roman" w:hAnsi="Times New Roman" w:cs="Times New Roman"/>
        </w:rPr>
        <w:t>types: benevolent and hostile</w:t>
      </w:r>
      <w:r w:rsidR="00E37AF8" w:rsidRPr="0013127B">
        <w:rPr>
          <w:rFonts w:ascii="Times New Roman" w:hAnsi="Times New Roman" w:cs="Times New Roman"/>
        </w:rPr>
        <w:t xml:space="preserve"> sexism</w:t>
      </w:r>
      <w:r w:rsidR="00ED32B9" w:rsidRPr="0013127B">
        <w:rPr>
          <w:rFonts w:ascii="Times New Roman" w:hAnsi="Times New Roman" w:cs="Times New Roman"/>
        </w:rPr>
        <w:t>.</w:t>
      </w:r>
    </w:p>
    <w:p w14:paraId="2051C4E3" w14:textId="4D501534" w:rsidR="00052665" w:rsidRPr="0013127B" w:rsidRDefault="000F60B3" w:rsidP="00964C20">
      <w:pPr>
        <w:spacing w:line="480" w:lineRule="auto"/>
        <w:ind w:firstLine="720"/>
        <w:rPr>
          <w:rFonts w:ascii="Times New Roman" w:hAnsi="Times New Roman" w:cs="Times New Roman"/>
        </w:rPr>
      </w:pPr>
      <w:r w:rsidRPr="0013127B">
        <w:rPr>
          <w:rFonts w:ascii="Times New Roman" w:hAnsi="Times New Roman" w:cs="Times New Roman"/>
        </w:rPr>
        <w:t xml:space="preserve">Benevolent sexism positively views females as </w:t>
      </w:r>
      <w:r w:rsidR="00964C20" w:rsidRPr="0013127B">
        <w:rPr>
          <w:rFonts w:ascii="Times New Roman" w:hAnsi="Times New Roman" w:cs="Times New Roman"/>
        </w:rPr>
        <w:t xml:space="preserve">people that men should protect and adore. </w:t>
      </w:r>
      <w:r w:rsidR="005E2590" w:rsidRPr="0013127B">
        <w:rPr>
          <w:rFonts w:ascii="Times New Roman" w:hAnsi="Times New Roman" w:cs="Times New Roman"/>
        </w:rPr>
        <w:t>These sexists</w:t>
      </w:r>
      <w:r w:rsidR="00964C20" w:rsidRPr="0013127B">
        <w:rPr>
          <w:rFonts w:ascii="Times New Roman" w:hAnsi="Times New Roman" w:cs="Times New Roman"/>
        </w:rPr>
        <w:t xml:space="preserve"> </w:t>
      </w:r>
      <w:r w:rsidR="005E2590" w:rsidRPr="0013127B">
        <w:rPr>
          <w:rFonts w:ascii="Times New Roman" w:hAnsi="Times New Roman" w:cs="Times New Roman"/>
        </w:rPr>
        <w:t>stereotype women</w:t>
      </w:r>
      <w:r w:rsidR="00964C20" w:rsidRPr="0013127B">
        <w:rPr>
          <w:rFonts w:ascii="Times New Roman" w:hAnsi="Times New Roman" w:cs="Times New Roman"/>
        </w:rPr>
        <w:t xml:space="preserve"> as warm</w:t>
      </w:r>
      <w:r w:rsidR="005E2590" w:rsidRPr="0013127B">
        <w:rPr>
          <w:rFonts w:ascii="Times New Roman" w:hAnsi="Times New Roman" w:cs="Times New Roman"/>
        </w:rPr>
        <w:t>er</w:t>
      </w:r>
      <w:r w:rsidR="00964C20" w:rsidRPr="0013127B">
        <w:rPr>
          <w:rFonts w:ascii="Times New Roman" w:hAnsi="Times New Roman" w:cs="Times New Roman"/>
        </w:rPr>
        <w:t>,</w:t>
      </w:r>
      <w:r w:rsidR="005E2590" w:rsidRPr="0013127B">
        <w:rPr>
          <w:rFonts w:ascii="Times New Roman" w:hAnsi="Times New Roman" w:cs="Times New Roman"/>
        </w:rPr>
        <w:t xml:space="preserve"> more</w:t>
      </w:r>
      <w:r w:rsidR="00DF124E">
        <w:rPr>
          <w:rFonts w:ascii="Times New Roman" w:hAnsi="Times New Roman" w:cs="Times New Roman"/>
        </w:rPr>
        <w:t xml:space="preserve"> nurturing, and purer than</w:t>
      </w:r>
      <w:r w:rsidR="005E2590" w:rsidRPr="0013127B">
        <w:rPr>
          <w:rFonts w:ascii="Times New Roman" w:hAnsi="Times New Roman" w:cs="Times New Roman"/>
        </w:rPr>
        <w:t xml:space="preserve"> males.</w:t>
      </w:r>
      <w:r w:rsidR="00964C20" w:rsidRPr="0013127B">
        <w:rPr>
          <w:rStyle w:val="FootnoteReference"/>
          <w:rFonts w:ascii="Times New Roman" w:hAnsi="Times New Roman" w:cs="Times New Roman"/>
        </w:rPr>
        <w:footnoteReference w:id="27"/>
      </w:r>
      <w:r w:rsidR="00964C20" w:rsidRPr="0013127B">
        <w:rPr>
          <w:rFonts w:ascii="Times New Roman" w:hAnsi="Times New Roman" w:cs="Times New Roman"/>
        </w:rPr>
        <w:t xml:space="preserve"> Those who score high on </w:t>
      </w:r>
      <w:r w:rsidR="00E37AF8" w:rsidRPr="0013127B">
        <w:rPr>
          <w:rFonts w:ascii="Times New Roman" w:hAnsi="Times New Roman" w:cs="Times New Roman"/>
        </w:rPr>
        <w:t xml:space="preserve">the </w:t>
      </w:r>
      <w:r w:rsidR="00964C20" w:rsidRPr="0013127B">
        <w:rPr>
          <w:rFonts w:ascii="Times New Roman" w:hAnsi="Times New Roman" w:cs="Times New Roman"/>
        </w:rPr>
        <w:t xml:space="preserve">benevolent sexism scale created by </w:t>
      </w:r>
      <w:r w:rsidR="008B22D9">
        <w:rPr>
          <w:rFonts w:ascii="Times New Roman" w:hAnsi="Times New Roman" w:cs="Times New Roman"/>
        </w:rPr>
        <w:t>Glick and Fiske</w:t>
      </w:r>
      <w:r w:rsidR="00964C20" w:rsidRPr="0013127B">
        <w:rPr>
          <w:rFonts w:ascii="Times New Roman" w:hAnsi="Times New Roman" w:cs="Times New Roman"/>
        </w:rPr>
        <w:t xml:space="preserve"> tend to attribute more resp</w:t>
      </w:r>
      <w:r w:rsidR="005E2590" w:rsidRPr="0013127B">
        <w:rPr>
          <w:rFonts w:ascii="Times New Roman" w:hAnsi="Times New Roman" w:cs="Times New Roman"/>
        </w:rPr>
        <w:t xml:space="preserve">onsibility to the </w:t>
      </w:r>
      <w:r w:rsidR="00964C20" w:rsidRPr="0013127B">
        <w:rPr>
          <w:rFonts w:ascii="Times New Roman" w:hAnsi="Times New Roman" w:cs="Times New Roman"/>
        </w:rPr>
        <w:t>victim.</w:t>
      </w:r>
      <w:r w:rsidR="00964C20" w:rsidRPr="0013127B">
        <w:rPr>
          <w:rStyle w:val="FootnoteReference"/>
          <w:rFonts w:ascii="Times New Roman" w:hAnsi="Times New Roman" w:cs="Times New Roman"/>
        </w:rPr>
        <w:footnoteReference w:id="28"/>
      </w:r>
      <w:r w:rsidR="00964C20" w:rsidRPr="0013127B">
        <w:rPr>
          <w:rFonts w:ascii="Times New Roman" w:hAnsi="Times New Roman" w:cs="Times New Roman"/>
        </w:rPr>
        <w:t xml:space="preserve"> Since </w:t>
      </w:r>
      <w:r w:rsidR="005E2590" w:rsidRPr="0013127B">
        <w:rPr>
          <w:rFonts w:ascii="Times New Roman" w:hAnsi="Times New Roman" w:cs="Times New Roman"/>
        </w:rPr>
        <w:t>they</w:t>
      </w:r>
      <w:r w:rsidR="0062373F" w:rsidRPr="0013127B">
        <w:rPr>
          <w:rFonts w:ascii="Times New Roman" w:hAnsi="Times New Roman" w:cs="Times New Roman"/>
        </w:rPr>
        <w:t xml:space="preserve"> characterize</w:t>
      </w:r>
      <w:r w:rsidR="00964C20" w:rsidRPr="0013127B">
        <w:rPr>
          <w:rFonts w:ascii="Times New Roman" w:hAnsi="Times New Roman" w:cs="Times New Roman"/>
        </w:rPr>
        <w:t xml:space="preserve"> women </w:t>
      </w:r>
      <w:r w:rsidR="0062373F" w:rsidRPr="0013127B">
        <w:rPr>
          <w:rFonts w:ascii="Times New Roman" w:hAnsi="Times New Roman" w:cs="Times New Roman"/>
        </w:rPr>
        <w:t xml:space="preserve">as the purer antithesis to men, they particularly dislike women who </w:t>
      </w:r>
      <w:r w:rsidR="00E37AF8" w:rsidRPr="0013127B">
        <w:rPr>
          <w:rFonts w:ascii="Times New Roman" w:hAnsi="Times New Roman" w:cs="Times New Roman"/>
        </w:rPr>
        <w:t>appear to</w:t>
      </w:r>
      <w:r w:rsidR="0062373F" w:rsidRPr="0013127B">
        <w:rPr>
          <w:rFonts w:ascii="Times New Roman" w:hAnsi="Times New Roman" w:cs="Times New Roman"/>
        </w:rPr>
        <w:t xml:space="preserve"> break from the traditional ideal of a chaste woman. If the victim engages in “unwomanly activities</w:t>
      </w:r>
      <w:r w:rsidR="005E2590" w:rsidRPr="0013127B">
        <w:rPr>
          <w:rFonts w:ascii="Times New Roman" w:hAnsi="Times New Roman" w:cs="Times New Roman"/>
        </w:rPr>
        <w:t>,</w:t>
      </w:r>
      <w:r w:rsidR="0062373F" w:rsidRPr="0013127B">
        <w:rPr>
          <w:rFonts w:ascii="Times New Roman" w:hAnsi="Times New Roman" w:cs="Times New Roman"/>
        </w:rPr>
        <w:t xml:space="preserve">” such </w:t>
      </w:r>
      <w:r w:rsidR="005E2590" w:rsidRPr="0013127B">
        <w:rPr>
          <w:rFonts w:ascii="Times New Roman" w:hAnsi="Times New Roman" w:cs="Times New Roman"/>
        </w:rPr>
        <w:t xml:space="preserve">as </w:t>
      </w:r>
      <w:r w:rsidR="0062373F" w:rsidRPr="0013127B">
        <w:rPr>
          <w:rFonts w:ascii="Times New Roman" w:hAnsi="Times New Roman" w:cs="Times New Roman"/>
        </w:rPr>
        <w:t xml:space="preserve">heavy drinking or dressing </w:t>
      </w:r>
      <w:r w:rsidR="008B22D9">
        <w:rPr>
          <w:rFonts w:ascii="Times New Roman" w:hAnsi="Times New Roman" w:cs="Times New Roman"/>
        </w:rPr>
        <w:t>provocatively,</w:t>
      </w:r>
      <w:r w:rsidR="0062373F" w:rsidRPr="0013127B">
        <w:rPr>
          <w:rFonts w:ascii="Times New Roman" w:hAnsi="Times New Roman" w:cs="Times New Roman"/>
        </w:rPr>
        <w:t xml:space="preserve"> benevolent</w:t>
      </w:r>
      <w:r w:rsidR="00BC6920">
        <w:rPr>
          <w:rFonts w:ascii="Times New Roman" w:hAnsi="Times New Roman" w:cs="Times New Roman"/>
        </w:rPr>
        <w:t xml:space="preserve"> sexists </w:t>
      </w:r>
      <w:r w:rsidR="0062373F" w:rsidRPr="0013127B">
        <w:rPr>
          <w:rFonts w:ascii="Times New Roman" w:hAnsi="Times New Roman" w:cs="Times New Roman"/>
        </w:rPr>
        <w:t>blame the victim.</w:t>
      </w:r>
      <w:r w:rsidR="00B93DA7" w:rsidRPr="0013127B">
        <w:rPr>
          <w:rFonts w:ascii="Times New Roman" w:hAnsi="Times New Roman" w:cs="Times New Roman"/>
        </w:rPr>
        <w:t xml:space="preserve"> </w:t>
      </w:r>
    </w:p>
    <w:p w14:paraId="003028F9" w14:textId="799A4328" w:rsidR="0062373F" w:rsidRPr="0013127B" w:rsidRDefault="0062373F" w:rsidP="0062373F">
      <w:pPr>
        <w:spacing w:line="480" w:lineRule="auto"/>
        <w:rPr>
          <w:rFonts w:ascii="Times New Roman" w:hAnsi="Times New Roman" w:cs="Times New Roman"/>
        </w:rPr>
      </w:pPr>
      <w:r w:rsidRPr="0013127B">
        <w:rPr>
          <w:rFonts w:ascii="Times New Roman" w:hAnsi="Times New Roman" w:cs="Times New Roman"/>
        </w:rPr>
        <w:tab/>
      </w:r>
      <w:r w:rsidR="00B93DA7" w:rsidRPr="0013127B">
        <w:rPr>
          <w:rFonts w:ascii="Times New Roman" w:hAnsi="Times New Roman" w:cs="Times New Roman"/>
        </w:rPr>
        <w:t xml:space="preserve">Hostile sexists, on the other hand, believe that </w:t>
      </w:r>
      <w:r w:rsidR="00E37AF8" w:rsidRPr="0013127B">
        <w:rPr>
          <w:rFonts w:ascii="Times New Roman" w:hAnsi="Times New Roman" w:cs="Times New Roman"/>
        </w:rPr>
        <w:t xml:space="preserve">all </w:t>
      </w:r>
      <w:r w:rsidR="00B93DA7" w:rsidRPr="0013127B">
        <w:rPr>
          <w:rFonts w:ascii="Times New Roman" w:hAnsi="Times New Roman" w:cs="Times New Roman"/>
        </w:rPr>
        <w:t>women are attempting to control men.</w:t>
      </w:r>
      <w:r w:rsidR="00B93DA7" w:rsidRPr="0013127B">
        <w:rPr>
          <w:rStyle w:val="FootnoteReference"/>
          <w:rFonts w:ascii="Times New Roman" w:hAnsi="Times New Roman" w:cs="Times New Roman"/>
        </w:rPr>
        <w:footnoteReference w:id="29"/>
      </w:r>
      <w:r w:rsidR="00B93DA7" w:rsidRPr="0013127B">
        <w:rPr>
          <w:rFonts w:ascii="Times New Roman" w:hAnsi="Times New Roman" w:cs="Times New Roman"/>
        </w:rPr>
        <w:t xml:space="preserve"> Individuals who score high on Glick and Fiske’s hostile sexism scale also tend to fault the rape victim, because they are more likely to view rape victims as temptresses who lie about rape in order to control men.</w:t>
      </w:r>
      <w:r w:rsidR="00B93DA7" w:rsidRPr="0013127B">
        <w:rPr>
          <w:rStyle w:val="FootnoteReference"/>
          <w:rFonts w:ascii="Times New Roman" w:hAnsi="Times New Roman" w:cs="Times New Roman"/>
        </w:rPr>
        <w:footnoteReference w:id="30"/>
      </w:r>
      <w:r w:rsidR="00B93DA7" w:rsidRPr="0013127B">
        <w:rPr>
          <w:rFonts w:ascii="Times New Roman" w:hAnsi="Times New Roman" w:cs="Times New Roman"/>
        </w:rPr>
        <w:t xml:space="preserve"> </w:t>
      </w:r>
      <w:r w:rsidR="0076004A" w:rsidRPr="0013127B">
        <w:rPr>
          <w:rFonts w:ascii="Times New Roman" w:hAnsi="Times New Roman" w:cs="Times New Roman"/>
        </w:rPr>
        <w:t>While benevolent sexists agree more with rape myths two and four, h</w:t>
      </w:r>
      <w:r w:rsidR="00B93DA7" w:rsidRPr="0013127B">
        <w:rPr>
          <w:rFonts w:ascii="Times New Roman" w:hAnsi="Times New Roman" w:cs="Times New Roman"/>
        </w:rPr>
        <w:t xml:space="preserve">ostile sexists would agree </w:t>
      </w:r>
      <w:r w:rsidR="0076004A" w:rsidRPr="0013127B">
        <w:rPr>
          <w:rFonts w:ascii="Times New Roman" w:hAnsi="Times New Roman" w:cs="Times New Roman"/>
        </w:rPr>
        <w:t xml:space="preserve">more </w:t>
      </w:r>
      <w:r w:rsidR="00255433" w:rsidRPr="0013127B">
        <w:rPr>
          <w:rFonts w:ascii="Times New Roman" w:hAnsi="Times New Roman" w:cs="Times New Roman"/>
        </w:rPr>
        <w:t>s</w:t>
      </w:r>
      <w:r w:rsidR="00B92C20">
        <w:rPr>
          <w:rFonts w:ascii="Times New Roman" w:hAnsi="Times New Roman" w:cs="Times New Roman"/>
        </w:rPr>
        <w:t xml:space="preserve">trongly with </w:t>
      </w:r>
      <w:r w:rsidR="00DF124E">
        <w:rPr>
          <w:rFonts w:ascii="Times New Roman" w:hAnsi="Times New Roman" w:cs="Times New Roman"/>
        </w:rPr>
        <w:t xml:space="preserve">myths one, </w:t>
      </w:r>
      <w:r w:rsidR="00255433" w:rsidRPr="0013127B">
        <w:rPr>
          <w:rFonts w:ascii="Times New Roman" w:hAnsi="Times New Roman" w:cs="Times New Roman"/>
        </w:rPr>
        <w:t>two</w:t>
      </w:r>
      <w:r w:rsidR="00DF124E">
        <w:rPr>
          <w:rFonts w:ascii="Times New Roman" w:hAnsi="Times New Roman" w:cs="Times New Roman"/>
        </w:rPr>
        <w:t>, and five</w:t>
      </w:r>
      <w:r w:rsidR="00B93DA7" w:rsidRPr="0013127B">
        <w:rPr>
          <w:rFonts w:ascii="Times New Roman" w:hAnsi="Times New Roman" w:cs="Times New Roman"/>
        </w:rPr>
        <w:t xml:space="preserve">. </w:t>
      </w:r>
      <w:r w:rsidR="0076004A" w:rsidRPr="0013127B">
        <w:rPr>
          <w:rFonts w:ascii="Times New Roman" w:hAnsi="Times New Roman" w:cs="Times New Roman"/>
        </w:rPr>
        <w:t xml:space="preserve">Although the two types of sexism have different </w:t>
      </w:r>
      <w:r w:rsidR="00255433" w:rsidRPr="0013127B">
        <w:rPr>
          <w:rFonts w:ascii="Times New Roman" w:hAnsi="Times New Roman" w:cs="Times New Roman"/>
        </w:rPr>
        <w:t>reasons for doing so, both</w:t>
      </w:r>
      <w:r w:rsidR="0076004A" w:rsidRPr="0013127B">
        <w:rPr>
          <w:rFonts w:ascii="Times New Roman" w:hAnsi="Times New Roman" w:cs="Times New Roman"/>
        </w:rPr>
        <w:t xml:space="preserve"> reinforce common rape myths.</w:t>
      </w:r>
    </w:p>
    <w:p w14:paraId="2A6B0CE2" w14:textId="2BDD5ADF" w:rsidR="00CA0E8F" w:rsidRPr="0013127B" w:rsidRDefault="00CA0E8F" w:rsidP="0062373F">
      <w:pPr>
        <w:spacing w:line="480" w:lineRule="auto"/>
        <w:rPr>
          <w:rFonts w:ascii="Times New Roman" w:hAnsi="Times New Roman" w:cs="Times New Roman"/>
          <w:u w:val="single"/>
        </w:rPr>
      </w:pPr>
      <w:r w:rsidRPr="0013127B">
        <w:rPr>
          <w:rFonts w:ascii="Times New Roman" w:hAnsi="Times New Roman" w:cs="Times New Roman"/>
          <w:u w:val="single"/>
        </w:rPr>
        <w:t>Cultural Cognition</w:t>
      </w:r>
    </w:p>
    <w:p w14:paraId="461B6F24" w14:textId="48F46E2B" w:rsidR="00F14702" w:rsidRPr="0013127B" w:rsidRDefault="00CA0E8F" w:rsidP="0062373F">
      <w:pPr>
        <w:spacing w:line="480" w:lineRule="auto"/>
        <w:rPr>
          <w:rFonts w:ascii="Times New Roman" w:hAnsi="Times New Roman" w:cs="Times New Roman"/>
        </w:rPr>
      </w:pPr>
      <w:r w:rsidRPr="0013127B">
        <w:rPr>
          <w:rFonts w:ascii="Times New Roman" w:hAnsi="Times New Roman" w:cs="Times New Roman"/>
        </w:rPr>
        <w:tab/>
        <w:t>Cultural cognition contends that people’s belief</w:t>
      </w:r>
      <w:r w:rsidR="0076004A" w:rsidRPr="0013127B">
        <w:rPr>
          <w:rFonts w:ascii="Times New Roman" w:hAnsi="Times New Roman" w:cs="Times New Roman"/>
        </w:rPr>
        <w:t>s</w:t>
      </w:r>
      <w:r w:rsidRPr="0013127B">
        <w:rPr>
          <w:rFonts w:ascii="Times New Roman" w:hAnsi="Times New Roman" w:cs="Times New Roman"/>
        </w:rPr>
        <w:t xml:space="preserve"> reflect and reinforce their cultural worldviews.</w:t>
      </w:r>
      <w:r w:rsidRPr="0013127B">
        <w:rPr>
          <w:rStyle w:val="FootnoteReference"/>
          <w:rFonts w:ascii="Times New Roman" w:hAnsi="Times New Roman" w:cs="Times New Roman"/>
        </w:rPr>
        <w:footnoteReference w:id="31"/>
      </w:r>
      <w:r w:rsidRPr="0013127B">
        <w:rPr>
          <w:rFonts w:ascii="Times New Roman" w:hAnsi="Times New Roman" w:cs="Times New Roman"/>
        </w:rPr>
        <w:t xml:space="preserve"> Kahan splits people into two camps: hierarchal and egalitarian. Hierarchical individuals prescribe highly differentiated and stratified gender roles</w:t>
      </w:r>
      <w:r w:rsidR="006C269A" w:rsidRPr="0013127B">
        <w:rPr>
          <w:rFonts w:ascii="Times New Roman" w:hAnsi="Times New Roman" w:cs="Times New Roman"/>
        </w:rPr>
        <w:t xml:space="preserve"> to society</w:t>
      </w:r>
      <w:r w:rsidRPr="0013127B">
        <w:rPr>
          <w:rFonts w:ascii="Times New Roman" w:hAnsi="Times New Roman" w:cs="Times New Roman"/>
        </w:rPr>
        <w:t>.</w:t>
      </w:r>
      <w:r w:rsidR="00BC6920">
        <w:rPr>
          <w:rStyle w:val="FootnoteReference"/>
          <w:rFonts w:ascii="Times New Roman" w:hAnsi="Times New Roman" w:cs="Times New Roman"/>
        </w:rPr>
        <w:footnoteReference w:id="32"/>
      </w:r>
      <w:r w:rsidRPr="0013127B">
        <w:rPr>
          <w:rFonts w:ascii="Times New Roman" w:hAnsi="Times New Roman" w:cs="Times New Roman"/>
        </w:rPr>
        <w:t xml:space="preserve"> Similar to benevolent sexists, they believe that </w:t>
      </w:r>
      <w:r w:rsidR="0076004A" w:rsidRPr="0013127B">
        <w:rPr>
          <w:rFonts w:ascii="Times New Roman" w:hAnsi="Times New Roman" w:cs="Times New Roman"/>
        </w:rPr>
        <w:t>although</w:t>
      </w:r>
      <w:r w:rsidRPr="0013127B">
        <w:rPr>
          <w:rFonts w:ascii="Times New Roman" w:hAnsi="Times New Roman" w:cs="Times New Roman"/>
        </w:rPr>
        <w:t xml:space="preserve"> men can be sexually promiscuous, women should be chaste and faithful. Consequently, those who deviate from this norm should be viewed with contempt</w:t>
      </w:r>
      <w:r w:rsidR="002E4708" w:rsidRPr="0013127B">
        <w:rPr>
          <w:rFonts w:ascii="Times New Roman" w:hAnsi="Times New Roman" w:cs="Times New Roman"/>
        </w:rPr>
        <w:t>, in spite of the facts of the case</w:t>
      </w:r>
      <w:r w:rsidRPr="0013127B">
        <w:rPr>
          <w:rFonts w:ascii="Times New Roman" w:hAnsi="Times New Roman" w:cs="Times New Roman"/>
        </w:rPr>
        <w:t xml:space="preserve">. </w:t>
      </w:r>
      <w:r w:rsidR="006C269A" w:rsidRPr="0013127B">
        <w:rPr>
          <w:rFonts w:ascii="Times New Roman" w:hAnsi="Times New Roman" w:cs="Times New Roman"/>
        </w:rPr>
        <w:t>Juries made up of hierarchical men and women both favor acquittal, because they “reason that a reputation of ‘loose moral character’ probably has a basis in fact and that a girl with such a character is more likely than not to consent to intercourse…”</w:t>
      </w:r>
      <w:r w:rsidR="006C269A" w:rsidRPr="0013127B">
        <w:rPr>
          <w:rStyle w:val="FootnoteReference"/>
          <w:rFonts w:ascii="Times New Roman" w:hAnsi="Times New Roman" w:cs="Times New Roman"/>
        </w:rPr>
        <w:footnoteReference w:id="33"/>
      </w:r>
      <w:r w:rsidR="006C269A" w:rsidRPr="0013127B">
        <w:rPr>
          <w:rFonts w:ascii="Times New Roman" w:hAnsi="Times New Roman" w:cs="Times New Roman"/>
        </w:rPr>
        <w:t xml:space="preserve"> </w:t>
      </w:r>
      <w:r w:rsidR="002F74F7" w:rsidRPr="0013127B">
        <w:rPr>
          <w:rFonts w:ascii="Times New Roman" w:hAnsi="Times New Roman" w:cs="Times New Roman"/>
        </w:rPr>
        <w:t>Perhaps surprisingly, h</w:t>
      </w:r>
      <w:r w:rsidR="0076004A" w:rsidRPr="0013127B">
        <w:rPr>
          <w:rFonts w:ascii="Times New Roman" w:hAnsi="Times New Roman" w:cs="Times New Roman"/>
        </w:rPr>
        <w:t>ierarchical women favor</w:t>
      </w:r>
      <w:r w:rsidR="00A63976" w:rsidRPr="0013127B">
        <w:rPr>
          <w:rFonts w:ascii="Times New Roman" w:hAnsi="Times New Roman" w:cs="Times New Roman"/>
        </w:rPr>
        <w:t xml:space="preserve"> acquittal even</w:t>
      </w:r>
      <w:r w:rsidR="0076004A" w:rsidRPr="0013127B">
        <w:rPr>
          <w:rFonts w:ascii="Times New Roman" w:hAnsi="Times New Roman" w:cs="Times New Roman"/>
        </w:rPr>
        <w:t xml:space="preserve"> more than men</w:t>
      </w:r>
      <w:r w:rsidR="002F74F7" w:rsidRPr="0013127B">
        <w:rPr>
          <w:rFonts w:ascii="Times New Roman" w:hAnsi="Times New Roman" w:cs="Times New Roman"/>
        </w:rPr>
        <w:t>, which offers further support for the irrelevance of gender as a significant factor on its own</w:t>
      </w:r>
      <w:r w:rsidR="0076004A" w:rsidRPr="0013127B">
        <w:rPr>
          <w:rFonts w:ascii="Times New Roman" w:hAnsi="Times New Roman" w:cs="Times New Roman"/>
        </w:rPr>
        <w:t>. T</w:t>
      </w:r>
      <w:r w:rsidR="005F5D4F" w:rsidRPr="0013127B">
        <w:rPr>
          <w:rFonts w:ascii="Times New Roman" w:hAnsi="Times New Roman" w:cs="Times New Roman"/>
        </w:rPr>
        <w:t xml:space="preserve">hese women </w:t>
      </w:r>
      <w:r w:rsidR="00A63976" w:rsidRPr="0013127B">
        <w:rPr>
          <w:rFonts w:ascii="Times New Roman" w:hAnsi="Times New Roman" w:cs="Times New Roman"/>
        </w:rPr>
        <w:t xml:space="preserve">stigmatize rape complainants </w:t>
      </w:r>
      <w:r w:rsidR="00DF124E">
        <w:rPr>
          <w:rFonts w:ascii="Times New Roman" w:hAnsi="Times New Roman" w:cs="Times New Roman"/>
        </w:rPr>
        <w:t xml:space="preserve">whose actions </w:t>
      </w:r>
      <w:r w:rsidR="00A63976" w:rsidRPr="0013127B">
        <w:rPr>
          <w:rFonts w:ascii="Times New Roman" w:hAnsi="Times New Roman" w:cs="Times New Roman"/>
        </w:rPr>
        <w:t xml:space="preserve">seem to </w:t>
      </w:r>
      <w:r w:rsidR="00DF124E">
        <w:rPr>
          <w:rFonts w:ascii="Times New Roman" w:hAnsi="Times New Roman" w:cs="Times New Roman"/>
        </w:rPr>
        <w:t xml:space="preserve">conflict with </w:t>
      </w:r>
      <w:r w:rsidR="00A63976" w:rsidRPr="0013127B">
        <w:rPr>
          <w:rFonts w:ascii="Times New Roman" w:hAnsi="Times New Roman" w:cs="Times New Roman"/>
        </w:rPr>
        <w:t>hierarchical gender nor</w:t>
      </w:r>
      <w:r w:rsidR="00F14702" w:rsidRPr="0013127B">
        <w:rPr>
          <w:rFonts w:ascii="Times New Roman" w:hAnsi="Times New Roman" w:cs="Times New Roman"/>
        </w:rPr>
        <w:t>ms. Kahan’s results suggest</w:t>
      </w:r>
      <w:r w:rsidR="00A63976" w:rsidRPr="0013127B">
        <w:rPr>
          <w:rFonts w:ascii="Times New Roman" w:hAnsi="Times New Roman" w:cs="Times New Roman"/>
        </w:rPr>
        <w:t xml:space="preserve"> that</w:t>
      </w:r>
      <w:r w:rsidR="005F5D4F" w:rsidRPr="0013127B">
        <w:rPr>
          <w:rFonts w:ascii="Times New Roman" w:hAnsi="Times New Roman" w:cs="Times New Roman"/>
        </w:rPr>
        <w:t xml:space="preserve"> older</w:t>
      </w:r>
      <w:r w:rsidR="00A63976" w:rsidRPr="0013127B">
        <w:rPr>
          <w:rFonts w:ascii="Times New Roman" w:hAnsi="Times New Roman" w:cs="Times New Roman"/>
        </w:rPr>
        <w:t xml:space="preserve"> hierarchical women </w:t>
      </w:r>
      <w:r w:rsidR="00F14702" w:rsidRPr="0013127B">
        <w:rPr>
          <w:rFonts w:ascii="Times New Roman" w:hAnsi="Times New Roman" w:cs="Times New Roman"/>
        </w:rPr>
        <w:t>are</w:t>
      </w:r>
      <w:r w:rsidR="00A63976" w:rsidRPr="0013127B">
        <w:rPr>
          <w:rFonts w:ascii="Times New Roman" w:hAnsi="Times New Roman" w:cs="Times New Roman"/>
        </w:rPr>
        <w:t xml:space="preserve"> </w:t>
      </w:r>
      <w:ins w:id="40" w:author="Student" w:date="2014-12-19T11:47:00Z">
        <w:r w:rsidR="00140634">
          <w:rPr>
            <w:rFonts w:ascii="Times New Roman" w:hAnsi="Times New Roman" w:cs="Times New Roman"/>
          </w:rPr>
          <w:t xml:space="preserve">the </w:t>
        </w:r>
      </w:ins>
      <w:r w:rsidR="00A63976" w:rsidRPr="0013127B">
        <w:rPr>
          <w:rFonts w:ascii="Times New Roman" w:hAnsi="Times New Roman" w:cs="Times New Roman"/>
        </w:rPr>
        <w:t>most likely to vote for an acquittal.</w:t>
      </w:r>
      <w:r w:rsidR="000F4518">
        <w:rPr>
          <w:rStyle w:val="FootnoteReference"/>
          <w:rFonts w:ascii="Times New Roman" w:hAnsi="Times New Roman" w:cs="Times New Roman"/>
        </w:rPr>
        <w:footnoteReference w:id="34"/>
      </w:r>
      <w:r w:rsidR="00A63976" w:rsidRPr="0013127B">
        <w:rPr>
          <w:rFonts w:ascii="Times New Roman" w:hAnsi="Times New Roman" w:cs="Times New Roman"/>
        </w:rPr>
        <w:t xml:space="preserve"> </w:t>
      </w:r>
    </w:p>
    <w:p w14:paraId="67D9F119" w14:textId="7A1432E0" w:rsidR="00CA0E8F" w:rsidRPr="0013127B" w:rsidRDefault="008B22D9" w:rsidP="00F14702">
      <w:pPr>
        <w:spacing w:line="480" w:lineRule="auto"/>
        <w:ind w:firstLine="720"/>
        <w:rPr>
          <w:rFonts w:ascii="Times New Roman" w:hAnsi="Times New Roman" w:cs="Times New Roman"/>
        </w:rPr>
      </w:pPr>
      <w:r>
        <w:rPr>
          <w:rFonts w:ascii="Times New Roman" w:hAnsi="Times New Roman" w:cs="Times New Roman"/>
        </w:rPr>
        <w:t>In contrast, e</w:t>
      </w:r>
      <w:r w:rsidR="00CA0E8F" w:rsidRPr="0013127B">
        <w:rPr>
          <w:rFonts w:ascii="Times New Roman" w:hAnsi="Times New Roman" w:cs="Times New Roman"/>
        </w:rPr>
        <w:t>galitarian individuals</w:t>
      </w:r>
      <w:r>
        <w:rPr>
          <w:rFonts w:ascii="Times New Roman" w:hAnsi="Times New Roman" w:cs="Times New Roman"/>
        </w:rPr>
        <w:t xml:space="preserve"> </w:t>
      </w:r>
      <w:r w:rsidR="00CA0E8F" w:rsidRPr="0013127B">
        <w:rPr>
          <w:rFonts w:ascii="Times New Roman" w:hAnsi="Times New Roman" w:cs="Times New Roman"/>
        </w:rPr>
        <w:t>judge</w:t>
      </w:r>
      <w:r w:rsidR="00A63976" w:rsidRPr="0013127B">
        <w:rPr>
          <w:rFonts w:ascii="Times New Roman" w:hAnsi="Times New Roman" w:cs="Times New Roman"/>
        </w:rPr>
        <w:t xml:space="preserve"> women and men similarly, so they view “female sexuality as a legitimate expression of individual autonomy.”</w:t>
      </w:r>
      <w:r w:rsidR="00A63976" w:rsidRPr="0013127B">
        <w:rPr>
          <w:rStyle w:val="FootnoteReference"/>
          <w:rFonts w:ascii="Times New Roman" w:hAnsi="Times New Roman" w:cs="Times New Roman"/>
        </w:rPr>
        <w:footnoteReference w:id="35"/>
      </w:r>
      <w:r w:rsidR="00A63976" w:rsidRPr="0013127B">
        <w:rPr>
          <w:rFonts w:ascii="Times New Roman" w:hAnsi="Times New Roman" w:cs="Times New Roman"/>
        </w:rPr>
        <w:t xml:space="preserve"> </w:t>
      </w:r>
      <w:r w:rsidR="00F14702" w:rsidRPr="0013127B">
        <w:rPr>
          <w:rFonts w:ascii="Times New Roman" w:hAnsi="Times New Roman" w:cs="Times New Roman"/>
        </w:rPr>
        <w:t>As a result, t</w:t>
      </w:r>
      <w:r w:rsidR="00A63976" w:rsidRPr="0013127B">
        <w:rPr>
          <w:rFonts w:ascii="Times New Roman" w:hAnsi="Times New Roman" w:cs="Times New Roman"/>
        </w:rPr>
        <w:t>hey tend to form the most anti-defendant fact perceptions and outcome judgments in acquaintance rape trials.</w:t>
      </w:r>
      <w:r w:rsidR="00A63976" w:rsidRPr="0013127B">
        <w:rPr>
          <w:rStyle w:val="FootnoteReference"/>
          <w:rFonts w:ascii="Times New Roman" w:hAnsi="Times New Roman" w:cs="Times New Roman"/>
        </w:rPr>
        <w:footnoteReference w:id="36"/>
      </w:r>
      <w:r w:rsidR="00A63976" w:rsidRPr="0013127B">
        <w:rPr>
          <w:rFonts w:ascii="Times New Roman" w:hAnsi="Times New Roman" w:cs="Times New Roman"/>
        </w:rPr>
        <w:t xml:space="preserve"> Kahan </w:t>
      </w:r>
      <w:r w:rsidR="00D531D2" w:rsidRPr="0013127B">
        <w:rPr>
          <w:rFonts w:ascii="Times New Roman" w:hAnsi="Times New Roman" w:cs="Times New Roman"/>
        </w:rPr>
        <w:t xml:space="preserve">further </w:t>
      </w:r>
      <w:r w:rsidR="00A63976" w:rsidRPr="0013127B">
        <w:rPr>
          <w:rFonts w:ascii="Times New Roman" w:hAnsi="Times New Roman" w:cs="Times New Roman"/>
        </w:rPr>
        <w:t xml:space="preserve">found that </w:t>
      </w:r>
      <w:r w:rsidR="00F14702" w:rsidRPr="0013127B">
        <w:rPr>
          <w:rFonts w:ascii="Times New Roman" w:hAnsi="Times New Roman" w:cs="Times New Roman"/>
        </w:rPr>
        <w:t xml:space="preserve">younger </w:t>
      </w:r>
      <w:r w:rsidR="00A63976" w:rsidRPr="0013127B">
        <w:rPr>
          <w:rFonts w:ascii="Times New Roman" w:hAnsi="Times New Roman" w:cs="Times New Roman"/>
        </w:rPr>
        <w:t>egalitarians were least likely to blame the victim.</w:t>
      </w:r>
      <w:r w:rsidR="00A63976" w:rsidRPr="0013127B">
        <w:rPr>
          <w:rStyle w:val="FootnoteReference"/>
          <w:rFonts w:ascii="Times New Roman" w:hAnsi="Times New Roman" w:cs="Times New Roman"/>
        </w:rPr>
        <w:footnoteReference w:id="37"/>
      </w:r>
      <w:r w:rsidR="00D531D2" w:rsidRPr="0013127B">
        <w:rPr>
          <w:rFonts w:ascii="Times New Roman" w:hAnsi="Times New Roman" w:cs="Times New Roman"/>
        </w:rPr>
        <w:t xml:space="preserve"> </w:t>
      </w:r>
    </w:p>
    <w:p w14:paraId="214894B1" w14:textId="4BDB3064" w:rsidR="00FB30FE" w:rsidRPr="0013127B" w:rsidRDefault="00B12EB7" w:rsidP="00A04DD5">
      <w:pPr>
        <w:spacing w:line="480" w:lineRule="auto"/>
        <w:rPr>
          <w:rFonts w:ascii="Times New Roman" w:hAnsi="Times New Roman" w:cs="Times New Roman"/>
          <w:b/>
        </w:rPr>
      </w:pPr>
      <w:r w:rsidRPr="0013127B">
        <w:rPr>
          <w:rFonts w:ascii="Times New Roman" w:hAnsi="Times New Roman" w:cs="Times New Roman"/>
          <w:b/>
        </w:rPr>
        <w:t xml:space="preserve">Winning the Jury 101: </w:t>
      </w:r>
      <w:r w:rsidR="00870C9F" w:rsidRPr="0013127B">
        <w:rPr>
          <w:rFonts w:ascii="Times New Roman" w:hAnsi="Times New Roman" w:cs="Times New Roman"/>
          <w:b/>
        </w:rPr>
        <w:t xml:space="preserve">Applying the Psychology to </w:t>
      </w:r>
      <w:r w:rsidR="00DC4FE4">
        <w:rPr>
          <w:rFonts w:ascii="Times New Roman" w:hAnsi="Times New Roman" w:cs="Times New Roman"/>
          <w:b/>
        </w:rPr>
        <w:t>Jury S</w:t>
      </w:r>
      <w:r w:rsidR="00707378">
        <w:rPr>
          <w:rFonts w:ascii="Times New Roman" w:hAnsi="Times New Roman" w:cs="Times New Roman"/>
          <w:b/>
        </w:rPr>
        <w:t>election</w:t>
      </w:r>
      <w:r w:rsidR="00E005CC" w:rsidRPr="0013127B">
        <w:rPr>
          <w:rFonts w:ascii="Times New Roman" w:hAnsi="Times New Roman" w:cs="Times New Roman"/>
          <w:b/>
        </w:rPr>
        <w:t xml:space="preserve"> </w:t>
      </w:r>
      <w:r w:rsidRPr="0013127B">
        <w:rPr>
          <w:rFonts w:ascii="Times New Roman" w:hAnsi="Times New Roman" w:cs="Times New Roman"/>
          <w:b/>
        </w:rPr>
        <w:t>in Rape Trials</w:t>
      </w:r>
    </w:p>
    <w:p w14:paraId="60B42A87" w14:textId="2DE150E0" w:rsidR="00ED32B9" w:rsidRPr="0013127B" w:rsidRDefault="00FB30FE" w:rsidP="00FB30FE">
      <w:pPr>
        <w:spacing w:line="480" w:lineRule="auto"/>
        <w:ind w:firstLine="720"/>
        <w:rPr>
          <w:rFonts w:ascii="Times New Roman" w:hAnsi="Times New Roman" w:cs="Times New Roman"/>
        </w:rPr>
      </w:pPr>
      <w:r w:rsidRPr="0013127B">
        <w:rPr>
          <w:rFonts w:ascii="Times New Roman" w:hAnsi="Times New Roman" w:cs="Times New Roman"/>
        </w:rPr>
        <w:t>In the previous section, I presented various psychology findings that demonstra</w:t>
      </w:r>
      <w:r w:rsidR="00E005CC" w:rsidRPr="0013127B">
        <w:rPr>
          <w:rFonts w:ascii="Times New Roman" w:hAnsi="Times New Roman" w:cs="Times New Roman"/>
        </w:rPr>
        <w:t>te how certain characteristics</w:t>
      </w:r>
      <w:r w:rsidRPr="0013127B">
        <w:rPr>
          <w:rFonts w:ascii="Times New Roman" w:hAnsi="Times New Roman" w:cs="Times New Roman"/>
        </w:rPr>
        <w:t xml:space="preserve"> affect an individual’s acceptance</w:t>
      </w:r>
      <w:r w:rsidR="00E005CC" w:rsidRPr="0013127B">
        <w:rPr>
          <w:rFonts w:ascii="Times New Roman" w:hAnsi="Times New Roman" w:cs="Times New Roman"/>
        </w:rPr>
        <w:t xml:space="preserve"> or rejection</w:t>
      </w:r>
      <w:r w:rsidRPr="0013127B">
        <w:rPr>
          <w:rFonts w:ascii="Times New Roman" w:hAnsi="Times New Roman" w:cs="Times New Roman"/>
        </w:rPr>
        <w:t xml:space="preserve"> of rape myths. With an understanding of what influences rape myth acceptance, attorneys </w:t>
      </w:r>
      <w:r w:rsidR="00B12EB7" w:rsidRPr="0013127B">
        <w:rPr>
          <w:rFonts w:ascii="Times New Roman" w:hAnsi="Times New Roman" w:cs="Times New Roman"/>
        </w:rPr>
        <w:t xml:space="preserve">can capitalize on voir dire by dispelling rape myths and asking questions </w:t>
      </w:r>
      <w:r w:rsidRPr="0013127B">
        <w:rPr>
          <w:rFonts w:ascii="Times New Roman" w:hAnsi="Times New Roman" w:cs="Times New Roman"/>
        </w:rPr>
        <w:t>to</w:t>
      </w:r>
      <w:r w:rsidR="00B12EB7" w:rsidRPr="0013127B">
        <w:rPr>
          <w:rFonts w:ascii="Times New Roman" w:hAnsi="Times New Roman" w:cs="Times New Roman"/>
        </w:rPr>
        <w:t xml:space="preserve"> identify ideal jurors. A</w:t>
      </w:r>
      <w:r w:rsidR="008B22D9">
        <w:rPr>
          <w:rFonts w:ascii="Times New Roman" w:hAnsi="Times New Roman" w:cs="Times New Roman"/>
        </w:rPr>
        <w:t xml:space="preserve">sking questions such as </w:t>
      </w:r>
      <w:r w:rsidR="00E005CC" w:rsidRPr="0013127B">
        <w:rPr>
          <w:rFonts w:ascii="Times New Roman" w:hAnsi="Times New Roman" w:cs="Times New Roman"/>
        </w:rPr>
        <w:t>“H</w:t>
      </w:r>
      <w:r w:rsidR="00711898" w:rsidRPr="0013127B">
        <w:rPr>
          <w:rFonts w:ascii="Times New Roman" w:hAnsi="Times New Roman" w:cs="Times New Roman"/>
        </w:rPr>
        <w:t>ow would you vote in this case?</w:t>
      </w:r>
      <w:r w:rsidR="00E005CC" w:rsidRPr="0013127B">
        <w:rPr>
          <w:rFonts w:ascii="Times New Roman" w:hAnsi="Times New Roman" w:cs="Times New Roman"/>
        </w:rPr>
        <w:t>” o</w:t>
      </w:r>
      <w:r w:rsidR="008B22D9">
        <w:rPr>
          <w:rFonts w:ascii="Times New Roman" w:hAnsi="Times New Roman" w:cs="Times New Roman"/>
        </w:rPr>
        <w:t>r</w:t>
      </w:r>
      <w:r w:rsidR="00711898" w:rsidRPr="0013127B">
        <w:rPr>
          <w:rFonts w:ascii="Times New Roman" w:hAnsi="Times New Roman" w:cs="Times New Roman"/>
        </w:rPr>
        <w:t xml:space="preserve"> </w:t>
      </w:r>
      <w:r w:rsidR="00E005CC" w:rsidRPr="0013127B">
        <w:rPr>
          <w:rFonts w:ascii="Times New Roman" w:hAnsi="Times New Roman" w:cs="Times New Roman"/>
        </w:rPr>
        <w:t>“A</w:t>
      </w:r>
      <w:r w:rsidR="00711898" w:rsidRPr="0013127B">
        <w:rPr>
          <w:rFonts w:ascii="Times New Roman" w:hAnsi="Times New Roman" w:cs="Times New Roman"/>
        </w:rPr>
        <w:t xml:space="preserve">re you sexist?” </w:t>
      </w:r>
      <w:r w:rsidR="00E005CC" w:rsidRPr="0013127B">
        <w:rPr>
          <w:rFonts w:ascii="Times New Roman" w:hAnsi="Times New Roman" w:cs="Times New Roman"/>
        </w:rPr>
        <w:t xml:space="preserve">would likely be unhelpful and suffer from response bias, </w:t>
      </w:r>
      <w:r w:rsidR="00B12EB7" w:rsidRPr="0013127B">
        <w:rPr>
          <w:rFonts w:ascii="Times New Roman" w:hAnsi="Times New Roman" w:cs="Times New Roman"/>
        </w:rPr>
        <w:t xml:space="preserve">so </w:t>
      </w:r>
      <w:r w:rsidR="00E005CC" w:rsidRPr="0013127B">
        <w:rPr>
          <w:rFonts w:ascii="Times New Roman" w:hAnsi="Times New Roman" w:cs="Times New Roman"/>
        </w:rPr>
        <w:t xml:space="preserve">attorneys could </w:t>
      </w:r>
      <w:r w:rsidR="00B12EB7" w:rsidRPr="0013127B">
        <w:rPr>
          <w:rFonts w:ascii="Times New Roman" w:hAnsi="Times New Roman" w:cs="Times New Roman"/>
        </w:rPr>
        <w:t>instead</w:t>
      </w:r>
      <w:r w:rsidR="00E005CC" w:rsidRPr="0013127B">
        <w:rPr>
          <w:rFonts w:ascii="Times New Roman" w:hAnsi="Times New Roman" w:cs="Times New Roman"/>
        </w:rPr>
        <w:t xml:space="preserve"> </w:t>
      </w:r>
      <w:r w:rsidR="008A23F4" w:rsidRPr="0013127B">
        <w:rPr>
          <w:rFonts w:ascii="Times New Roman" w:hAnsi="Times New Roman" w:cs="Times New Roman"/>
        </w:rPr>
        <w:t>devise</w:t>
      </w:r>
      <w:r w:rsidR="00E005CC" w:rsidRPr="0013127B">
        <w:rPr>
          <w:rFonts w:ascii="Times New Roman" w:hAnsi="Times New Roman" w:cs="Times New Roman"/>
        </w:rPr>
        <w:t xml:space="preserve"> </w:t>
      </w:r>
      <w:r w:rsidR="00137097" w:rsidRPr="0013127B">
        <w:rPr>
          <w:rFonts w:ascii="Times New Roman" w:hAnsi="Times New Roman" w:cs="Times New Roman"/>
        </w:rPr>
        <w:t xml:space="preserve">more indirect </w:t>
      </w:r>
      <w:r w:rsidR="00E005CC" w:rsidRPr="0013127B">
        <w:rPr>
          <w:rFonts w:ascii="Times New Roman" w:hAnsi="Times New Roman" w:cs="Times New Roman"/>
        </w:rPr>
        <w:t xml:space="preserve">questions meant to elicit responses that would help them understand how the potential juror would vote. </w:t>
      </w:r>
      <w:r w:rsidR="00EF073B" w:rsidRPr="0013127B">
        <w:rPr>
          <w:rFonts w:ascii="Times New Roman" w:hAnsi="Times New Roman" w:cs="Times New Roman"/>
        </w:rPr>
        <w:t>Normally, during voir dire, attorneys ask the jury pool questions in an open group setting</w:t>
      </w:r>
      <w:r w:rsidR="00711898" w:rsidRPr="0013127B">
        <w:rPr>
          <w:rFonts w:ascii="Times New Roman" w:hAnsi="Times New Roman" w:cs="Times New Roman"/>
        </w:rPr>
        <w:t>.</w:t>
      </w:r>
      <w:r w:rsidR="00EF073B" w:rsidRPr="0013127B">
        <w:rPr>
          <w:rFonts w:ascii="Times New Roman" w:hAnsi="Times New Roman" w:cs="Times New Roman"/>
        </w:rPr>
        <w:t xml:space="preserve"> However, due to the sensitive nature of rape trials and to ensure that jurors are comfortable enough to answer the questions honestly, I recommend that attorneys create </w:t>
      </w:r>
      <w:r w:rsidR="00B12EB7" w:rsidRPr="0013127B">
        <w:rPr>
          <w:rFonts w:ascii="Times New Roman" w:hAnsi="Times New Roman" w:cs="Times New Roman"/>
        </w:rPr>
        <w:t xml:space="preserve">supplemental juror </w:t>
      </w:r>
      <w:r w:rsidR="00EF073B" w:rsidRPr="0013127B">
        <w:rPr>
          <w:rFonts w:ascii="Times New Roman" w:hAnsi="Times New Roman" w:cs="Times New Roman"/>
        </w:rPr>
        <w:t>questionnaires that they can distribute to e</w:t>
      </w:r>
      <w:r w:rsidR="00ED32B9" w:rsidRPr="0013127B">
        <w:rPr>
          <w:rFonts w:ascii="Times New Roman" w:hAnsi="Times New Roman" w:cs="Times New Roman"/>
        </w:rPr>
        <w:t xml:space="preserve">ach potential juror. On these questionnaires, jurors can respond to short easy questions or statements in private. </w:t>
      </w:r>
      <w:r w:rsidR="00870C9F" w:rsidRPr="0013127B">
        <w:rPr>
          <w:rFonts w:ascii="Times New Roman" w:hAnsi="Times New Roman" w:cs="Times New Roman"/>
        </w:rPr>
        <w:t>The</w:t>
      </w:r>
      <w:r w:rsidR="00137097" w:rsidRPr="0013127B">
        <w:rPr>
          <w:rFonts w:ascii="Times New Roman" w:hAnsi="Times New Roman" w:cs="Times New Roman"/>
        </w:rPr>
        <w:t xml:space="preserve"> </w:t>
      </w:r>
      <w:r w:rsidR="00870C9F" w:rsidRPr="0013127B">
        <w:rPr>
          <w:rFonts w:ascii="Times New Roman" w:hAnsi="Times New Roman" w:cs="Times New Roman"/>
        </w:rPr>
        <w:t>substance</w:t>
      </w:r>
      <w:r w:rsidR="008A23F4" w:rsidRPr="0013127B">
        <w:rPr>
          <w:rFonts w:ascii="Times New Roman" w:hAnsi="Times New Roman" w:cs="Times New Roman"/>
        </w:rPr>
        <w:t xml:space="preserve"> of these </w:t>
      </w:r>
      <w:r w:rsidR="00137097" w:rsidRPr="0013127B">
        <w:rPr>
          <w:rFonts w:ascii="Times New Roman" w:hAnsi="Times New Roman" w:cs="Times New Roman"/>
        </w:rPr>
        <w:t xml:space="preserve">questionnaires </w:t>
      </w:r>
      <w:r w:rsidR="00DC4FE4">
        <w:rPr>
          <w:rFonts w:ascii="Times New Roman" w:hAnsi="Times New Roman" w:cs="Times New Roman"/>
        </w:rPr>
        <w:t>shou</w:t>
      </w:r>
      <w:r w:rsidR="00137097" w:rsidRPr="0013127B">
        <w:rPr>
          <w:rFonts w:ascii="Times New Roman" w:hAnsi="Times New Roman" w:cs="Times New Roman"/>
        </w:rPr>
        <w:t xml:space="preserve">ld be modeled on the questions that participants in the psychology studies examined above had to answer. That way, </w:t>
      </w:r>
      <w:r w:rsidR="00744375" w:rsidRPr="0013127B">
        <w:rPr>
          <w:rFonts w:ascii="Times New Roman" w:hAnsi="Times New Roman" w:cs="Times New Roman"/>
        </w:rPr>
        <w:t xml:space="preserve">juror </w:t>
      </w:r>
      <w:r w:rsidR="00137097" w:rsidRPr="0013127B">
        <w:rPr>
          <w:rFonts w:ascii="Times New Roman" w:hAnsi="Times New Roman" w:cs="Times New Roman"/>
        </w:rPr>
        <w:t xml:space="preserve">responses </w:t>
      </w:r>
      <w:r w:rsidR="00744375" w:rsidRPr="0013127B">
        <w:rPr>
          <w:rFonts w:ascii="Times New Roman" w:hAnsi="Times New Roman" w:cs="Times New Roman"/>
        </w:rPr>
        <w:t>could quickly</w:t>
      </w:r>
      <w:r w:rsidR="00137097" w:rsidRPr="0013127B">
        <w:rPr>
          <w:rFonts w:ascii="Times New Roman" w:hAnsi="Times New Roman" w:cs="Times New Roman"/>
        </w:rPr>
        <w:t xml:space="preserve"> and easily be compared</w:t>
      </w:r>
      <w:r w:rsidR="00744375" w:rsidRPr="0013127B">
        <w:rPr>
          <w:rFonts w:ascii="Times New Roman" w:hAnsi="Times New Roman" w:cs="Times New Roman"/>
        </w:rPr>
        <w:t xml:space="preserve"> to results of the studies</w:t>
      </w:r>
      <w:r w:rsidR="00137097" w:rsidRPr="0013127B">
        <w:rPr>
          <w:rFonts w:ascii="Times New Roman" w:hAnsi="Times New Roman" w:cs="Times New Roman"/>
        </w:rPr>
        <w:t>.</w:t>
      </w:r>
    </w:p>
    <w:p w14:paraId="23B95A5C" w14:textId="1B38731D" w:rsidR="00150B23" w:rsidRPr="0013127B" w:rsidRDefault="00B8224C" w:rsidP="00137097">
      <w:pPr>
        <w:spacing w:line="480" w:lineRule="auto"/>
        <w:ind w:firstLine="720"/>
        <w:rPr>
          <w:rFonts w:ascii="Times New Roman" w:hAnsi="Times New Roman" w:cs="Times New Roman"/>
        </w:rPr>
      </w:pPr>
      <w:r w:rsidRPr="0013127B">
        <w:rPr>
          <w:rFonts w:ascii="Times New Roman" w:hAnsi="Times New Roman" w:cs="Times New Roman"/>
        </w:rPr>
        <w:t xml:space="preserve">I will go through each factor I described </w:t>
      </w:r>
      <w:r w:rsidR="002A6161" w:rsidRPr="0013127B">
        <w:rPr>
          <w:rFonts w:ascii="Times New Roman" w:hAnsi="Times New Roman" w:cs="Times New Roman"/>
        </w:rPr>
        <w:t>earlier</w:t>
      </w:r>
      <w:r w:rsidR="00AE3C10" w:rsidRPr="0013127B">
        <w:rPr>
          <w:rFonts w:ascii="Times New Roman" w:hAnsi="Times New Roman" w:cs="Times New Roman"/>
        </w:rPr>
        <w:t xml:space="preserve"> and</w:t>
      </w:r>
      <w:r w:rsidR="002A6161" w:rsidRPr="0013127B">
        <w:rPr>
          <w:rFonts w:ascii="Times New Roman" w:hAnsi="Times New Roman" w:cs="Times New Roman"/>
        </w:rPr>
        <w:t>, using the research,</w:t>
      </w:r>
      <w:r w:rsidRPr="0013127B">
        <w:rPr>
          <w:rFonts w:ascii="Times New Roman" w:hAnsi="Times New Roman" w:cs="Times New Roman"/>
        </w:rPr>
        <w:t xml:space="preserve"> decide </w:t>
      </w:r>
      <w:r w:rsidR="002B7EE2">
        <w:rPr>
          <w:rFonts w:ascii="Times New Roman" w:hAnsi="Times New Roman" w:cs="Times New Roman"/>
        </w:rPr>
        <w:t>what types of individuals</w:t>
      </w:r>
      <w:r w:rsidRPr="0013127B">
        <w:rPr>
          <w:rFonts w:ascii="Times New Roman" w:hAnsi="Times New Roman" w:cs="Times New Roman"/>
        </w:rPr>
        <w:t xml:space="preserve"> prosecutors and defense attorneys sho</w:t>
      </w:r>
      <w:r w:rsidR="002A6161" w:rsidRPr="0013127B">
        <w:rPr>
          <w:rFonts w:ascii="Times New Roman" w:hAnsi="Times New Roman" w:cs="Times New Roman"/>
        </w:rPr>
        <w:t>uld favor</w:t>
      </w:r>
      <w:r w:rsidR="00AE3C10" w:rsidRPr="0013127B">
        <w:rPr>
          <w:rFonts w:ascii="Times New Roman" w:hAnsi="Times New Roman" w:cs="Times New Roman"/>
        </w:rPr>
        <w:t>. Then, I will offer suggestions</w:t>
      </w:r>
      <w:r w:rsidRPr="0013127B">
        <w:rPr>
          <w:rFonts w:ascii="Times New Roman" w:hAnsi="Times New Roman" w:cs="Times New Roman"/>
        </w:rPr>
        <w:t xml:space="preserve"> </w:t>
      </w:r>
      <w:r w:rsidR="00AE3C10" w:rsidRPr="0013127B">
        <w:rPr>
          <w:rFonts w:ascii="Times New Roman" w:hAnsi="Times New Roman" w:cs="Times New Roman"/>
        </w:rPr>
        <w:t>for possible</w:t>
      </w:r>
      <w:r w:rsidRPr="0013127B">
        <w:rPr>
          <w:rFonts w:ascii="Times New Roman" w:hAnsi="Times New Roman" w:cs="Times New Roman"/>
        </w:rPr>
        <w:t xml:space="preserve"> questions or statements that attorneys can utilize during voir dire to assess the prevalence of these </w:t>
      </w:r>
      <w:r w:rsidR="002A6161" w:rsidRPr="0013127B">
        <w:rPr>
          <w:rFonts w:ascii="Times New Roman" w:hAnsi="Times New Roman" w:cs="Times New Roman"/>
        </w:rPr>
        <w:t xml:space="preserve">favorable </w:t>
      </w:r>
      <w:r w:rsidRPr="0013127B">
        <w:rPr>
          <w:rFonts w:ascii="Times New Roman" w:hAnsi="Times New Roman" w:cs="Times New Roman"/>
        </w:rPr>
        <w:t>qualities in a juror.</w:t>
      </w:r>
    </w:p>
    <w:p w14:paraId="5302F4C2" w14:textId="3374A838" w:rsidR="009D59AF" w:rsidRPr="0013127B" w:rsidRDefault="009D59AF" w:rsidP="00A04DD5">
      <w:pPr>
        <w:spacing w:line="480" w:lineRule="auto"/>
        <w:rPr>
          <w:rFonts w:ascii="Times New Roman" w:hAnsi="Times New Roman" w:cs="Times New Roman"/>
        </w:rPr>
      </w:pPr>
      <w:r w:rsidRPr="0013127B">
        <w:rPr>
          <w:rFonts w:ascii="Times New Roman" w:hAnsi="Times New Roman" w:cs="Times New Roman"/>
          <w:u w:val="single"/>
        </w:rPr>
        <w:t>Gender</w:t>
      </w:r>
    </w:p>
    <w:p w14:paraId="1D663BD8" w14:textId="44C7837F" w:rsidR="009D59AF" w:rsidRDefault="009D59AF" w:rsidP="00A04DD5">
      <w:pPr>
        <w:spacing w:line="480" w:lineRule="auto"/>
        <w:rPr>
          <w:rFonts w:ascii="Times New Roman" w:hAnsi="Times New Roman" w:cs="Times New Roman"/>
        </w:rPr>
      </w:pPr>
      <w:r w:rsidRPr="0013127B">
        <w:rPr>
          <w:rFonts w:ascii="Times New Roman" w:hAnsi="Times New Roman" w:cs="Times New Roman"/>
        </w:rPr>
        <w:tab/>
        <w:t xml:space="preserve">The results of the studies suggest that attorneys should not be too concerned about a juror’s gender. In fact, though somewhat counter-intuitive, both sides should learn to not base their </w:t>
      </w:r>
      <w:r w:rsidR="00707378">
        <w:rPr>
          <w:rFonts w:ascii="Times New Roman" w:hAnsi="Times New Roman" w:cs="Times New Roman"/>
        </w:rPr>
        <w:t>selection</w:t>
      </w:r>
      <w:r w:rsidR="00DC4FE4">
        <w:rPr>
          <w:rFonts w:ascii="Times New Roman" w:hAnsi="Times New Roman" w:cs="Times New Roman"/>
        </w:rPr>
        <w:t>s</w:t>
      </w:r>
      <w:r w:rsidRPr="0013127B">
        <w:rPr>
          <w:rFonts w:ascii="Times New Roman" w:hAnsi="Times New Roman" w:cs="Times New Roman"/>
        </w:rPr>
        <w:t xml:space="preserve"> on gender alone. In practice, most attorneys have eno</w:t>
      </w:r>
      <w:r w:rsidR="00AE0EB3" w:rsidRPr="0013127B">
        <w:rPr>
          <w:rFonts w:ascii="Times New Roman" w:hAnsi="Times New Roman" w:cs="Times New Roman"/>
        </w:rPr>
        <w:t>u</w:t>
      </w:r>
      <w:r w:rsidRPr="0013127B">
        <w:rPr>
          <w:rFonts w:ascii="Times New Roman" w:hAnsi="Times New Roman" w:cs="Times New Roman"/>
        </w:rPr>
        <w:t xml:space="preserve">gh experience to </w:t>
      </w:r>
      <w:r w:rsidR="00DC4FE4">
        <w:rPr>
          <w:rFonts w:ascii="Times New Roman" w:hAnsi="Times New Roman" w:cs="Times New Roman"/>
        </w:rPr>
        <w:t>come to this conclusion</w:t>
      </w:r>
      <w:r w:rsidRPr="0013127B">
        <w:rPr>
          <w:rFonts w:ascii="Times New Roman" w:hAnsi="Times New Roman" w:cs="Times New Roman"/>
        </w:rPr>
        <w:t>. For example, Assistant Commonwealth’s Attorney Zug notes “I went a long time trying to pack cases with women [jurors] – until I started talking to them.”</w:t>
      </w:r>
      <w:r w:rsidRPr="0013127B">
        <w:rPr>
          <w:rStyle w:val="FootnoteReference"/>
          <w:rFonts w:ascii="Times New Roman" w:hAnsi="Times New Roman" w:cs="Times New Roman"/>
        </w:rPr>
        <w:footnoteReference w:id="38"/>
      </w:r>
      <w:r w:rsidRPr="0013127B">
        <w:rPr>
          <w:rFonts w:ascii="Times New Roman" w:hAnsi="Times New Roman" w:cs="Times New Roman"/>
        </w:rPr>
        <w:t xml:space="preserve"> </w:t>
      </w:r>
      <w:r w:rsidR="00AE0EB3" w:rsidRPr="0013127B">
        <w:rPr>
          <w:rFonts w:ascii="Times New Roman" w:hAnsi="Times New Roman" w:cs="Times New Roman"/>
        </w:rPr>
        <w:t xml:space="preserve">However, statements such as this attest to the counter-intuitive nature of </w:t>
      </w:r>
      <w:r w:rsidR="007F5B13" w:rsidRPr="0013127B">
        <w:rPr>
          <w:rFonts w:ascii="Times New Roman" w:hAnsi="Times New Roman" w:cs="Times New Roman"/>
        </w:rPr>
        <w:t>social psychology’s</w:t>
      </w:r>
      <w:r w:rsidR="00AE0EB3" w:rsidRPr="0013127B">
        <w:rPr>
          <w:rFonts w:ascii="Times New Roman" w:hAnsi="Times New Roman" w:cs="Times New Roman"/>
        </w:rPr>
        <w:t xml:space="preserve"> </w:t>
      </w:r>
      <w:r w:rsidR="008B65A5" w:rsidRPr="0013127B">
        <w:rPr>
          <w:rFonts w:ascii="Times New Roman" w:hAnsi="Times New Roman" w:cs="Times New Roman"/>
        </w:rPr>
        <w:t>findings</w:t>
      </w:r>
      <w:r w:rsidR="00AE0EB3" w:rsidRPr="0013127B">
        <w:rPr>
          <w:rFonts w:ascii="Times New Roman" w:hAnsi="Times New Roman" w:cs="Times New Roman"/>
        </w:rPr>
        <w:t xml:space="preserve">. </w:t>
      </w:r>
      <w:r w:rsidR="00897DDD" w:rsidRPr="0013127B">
        <w:rPr>
          <w:rFonts w:ascii="Times New Roman" w:hAnsi="Times New Roman" w:cs="Times New Roman"/>
        </w:rPr>
        <w:t>Therefore</w:t>
      </w:r>
      <w:r w:rsidR="00AE0EB3" w:rsidRPr="0013127B">
        <w:rPr>
          <w:rFonts w:ascii="Times New Roman" w:hAnsi="Times New Roman" w:cs="Times New Roman"/>
        </w:rPr>
        <w:t>, the point must still be emphasized, especially for newer attorneys.</w:t>
      </w:r>
      <w:r w:rsidR="000E595F" w:rsidRPr="0013127B">
        <w:rPr>
          <w:rFonts w:ascii="Times New Roman" w:hAnsi="Times New Roman" w:cs="Times New Roman"/>
        </w:rPr>
        <w:t xml:space="preserve"> Although </w:t>
      </w:r>
      <w:r w:rsidR="000F4518">
        <w:rPr>
          <w:rFonts w:ascii="Times New Roman" w:hAnsi="Times New Roman" w:cs="Times New Roman"/>
        </w:rPr>
        <w:t>the</w:t>
      </w:r>
      <w:r w:rsidR="000E595F" w:rsidRPr="0013127B">
        <w:rPr>
          <w:rFonts w:ascii="Times New Roman" w:hAnsi="Times New Roman" w:cs="Times New Roman"/>
        </w:rPr>
        <w:t xml:space="preserve"> questionnaire ought to ask for the juror’s gender, the lawyer should not use gender by itself to draw </w:t>
      </w:r>
      <w:r w:rsidR="008B65A5" w:rsidRPr="0013127B">
        <w:rPr>
          <w:rFonts w:ascii="Times New Roman" w:hAnsi="Times New Roman" w:cs="Times New Roman"/>
        </w:rPr>
        <w:t>extensive</w:t>
      </w:r>
      <w:r w:rsidR="000E595F" w:rsidRPr="0013127B">
        <w:rPr>
          <w:rFonts w:ascii="Times New Roman" w:hAnsi="Times New Roman" w:cs="Times New Roman"/>
        </w:rPr>
        <w:t xml:space="preserve"> conclusions about how that juror will vote.</w:t>
      </w:r>
    </w:p>
    <w:p w14:paraId="0FF625A9" w14:textId="77777777" w:rsidR="008B22D9" w:rsidRPr="0013127B" w:rsidRDefault="008B22D9" w:rsidP="008B22D9">
      <w:pPr>
        <w:spacing w:line="480" w:lineRule="auto"/>
        <w:rPr>
          <w:rFonts w:ascii="Times New Roman" w:hAnsi="Times New Roman" w:cs="Times New Roman"/>
          <w:u w:val="single"/>
        </w:rPr>
      </w:pPr>
      <w:r w:rsidRPr="0013127B">
        <w:rPr>
          <w:rFonts w:ascii="Times New Roman" w:hAnsi="Times New Roman" w:cs="Times New Roman"/>
          <w:u w:val="single"/>
        </w:rPr>
        <w:t>Education</w:t>
      </w:r>
    </w:p>
    <w:p w14:paraId="1FAECCDE" w14:textId="350C656C" w:rsidR="008B22D9" w:rsidRPr="0013127B" w:rsidRDefault="008B22D9" w:rsidP="00A04DD5">
      <w:pPr>
        <w:spacing w:line="480" w:lineRule="auto"/>
        <w:rPr>
          <w:rFonts w:ascii="Times New Roman" w:hAnsi="Times New Roman" w:cs="Times New Roman"/>
        </w:rPr>
      </w:pPr>
      <w:r w:rsidRPr="0013127B">
        <w:rPr>
          <w:rFonts w:ascii="Times New Roman" w:hAnsi="Times New Roman" w:cs="Times New Roman"/>
        </w:rPr>
        <w:tab/>
        <w:t>The studies clearly indicate that prosecuting attorneys should strive to have as many well-educated people on the jury as possible while defense attorneys should try to eliminate as many well-educated jurors as possible. For the most part, many lawyers already understand this. For instance, in the trial analyzed by Shepherd, the defense dismissed eight individuals with jobs requiring college degrees.</w:t>
      </w:r>
      <w:r w:rsidRPr="0013127B">
        <w:rPr>
          <w:rStyle w:val="FootnoteReference"/>
          <w:rFonts w:ascii="Times New Roman" w:hAnsi="Times New Roman" w:cs="Times New Roman"/>
        </w:rPr>
        <w:footnoteReference w:id="39"/>
      </w:r>
      <w:r w:rsidRPr="0013127B">
        <w:rPr>
          <w:rFonts w:ascii="Times New Roman" w:hAnsi="Times New Roman" w:cs="Times New Roman"/>
        </w:rPr>
        <w:t xml:space="preserve"> Even individuals without legal training understand the importance of educational attainment. One </w:t>
      </w:r>
      <w:r>
        <w:rPr>
          <w:rFonts w:ascii="Times New Roman" w:hAnsi="Times New Roman" w:cs="Times New Roman"/>
        </w:rPr>
        <w:t>trial observer</w:t>
      </w:r>
      <w:r w:rsidRPr="0013127B">
        <w:rPr>
          <w:rFonts w:ascii="Times New Roman" w:hAnsi="Times New Roman" w:cs="Times New Roman"/>
        </w:rPr>
        <w:t xml:space="preserve"> remarked, “They sure don’t want any smart women on that jury, do they?”</w:t>
      </w:r>
      <w:r w:rsidRPr="0013127B">
        <w:rPr>
          <w:rStyle w:val="FootnoteReference"/>
          <w:rFonts w:ascii="Times New Roman" w:hAnsi="Times New Roman" w:cs="Times New Roman"/>
        </w:rPr>
        <w:footnoteReference w:id="40"/>
      </w:r>
      <w:r w:rsidRPr="0013127B">
        <w:rPr>
          <w:rFonts w:ascii="Times New Roman" w:hAnsi="Times New Roman" w:cs="Times New Roman"/>
        </w:rPr>
        <w:t xml:space="preserve"> To ascertain a juror’s level of education</w:t>
      </w:r>
      <w:r w:rsidR="000F4518">
        <w:rPr>
          <w:rFonts w:ascii="Times New Roman" w:hAnsi="Times New Roman" w:cs="Times New Roman"/>
        </w:rPr>
        <w:t>al</w:t>
      </w:r>
      <w:r w:rsidRPr="0013127B">
        <w:rPr>
          <w:rFonts w:ascii="Times New Roman" w:hAnsi="Times New Roman" w:cs="Times New Roman"/>
        </w:rPr>
        <w:t xml:space="preserve"> attainment during voir dire will not be very difficult. Each questionnaire could have a section, similar to job applications, in which the juror lists any schooling he or she has received. The juror should also be asked to list his or her occupation, because this would provide </w:t>
      </w:r>
      <w:r>
        <w:rPr>
          <w:rFonts w:ascii="Times New Roman" w:hAnsi="Times New Roman" w:cs="Times New Roman"/>
        </w:rPr>
        <w:t xml:space="preserve">even </w:t>
      </w:r>
      <w:r w:rsidRPr="0013127B">
        <w:rPr>
          <w:rFonts w:ascii="Times New Roman" w:hAnsi="Times New Roman" w:cs="Times New Roman"/>
        </w:rPr>
        <w:t xml:space="preserve">more insight into how much education the juror has received. Moreover, attorneys should </w:t>
      </w:r>
      <w:r>
        <w:rPr>
          <w:rFonts w:ascii="Times New Roman" w:hAnsi="Times New Roman" w:cs="Times New Roman"/>
        </w:rPr>
        <w:t xml:space="preserve">discuss </w:t>
      </w:r>
      <w:r w:rsidRPr="0013127B">
        <w:rPr>
          <w:rFonts w:ascii="Times New Roman" w:hAnsi="Times New Roman" w:cs="Times New Roman"/>
        </w:rPr>
        <w:t xml:space="preserve">the historical mistreatment of women </w:t>
      </w:r>
      <w:r>
        <w:rPr>
          <w:rFonts w:ascii="Times New Roman" w:hAnsi="Times New Roman" w:cs="Times New Roman"/>
        </w:rPr>
        <w:t xml:space="preserve">with jurors </w:t>
      </w:r>
      <w:r w:rsidRPr="0013127B">
        <w:rPr>
          <w:rFonts w:ascii="Times New Roman" w:hAnsi="Times New Roman" w:cs="Times New Roman"/>
        </w:rPr>
        <w:t xml:space="preserve">to prime </w:t>
      </w:r>
      <w:r>
        <w:rPr>
          <w:rFonts w:ascii="Times New Roman" w:hAnsi="Times New Roman" w:cs="Times New Roman"/>
        </w:rPr>
        <w:t>them</w:t>
      </w:r>
      <w:r w:rsidRPr="0013127B">
        <w:rPr>
          <w:rFonts w:ascii="Times New Roman" w:hAnsi="Times New Roman" w:cs="Times New Roman"/>
        </w:rPr>
        <w:t xml:space="preserve"> to be more receptive to the victim’s testimony. </w:t>
      </w:r>
    </w:p>
    <w:p w14:paraId="79E8FCE1" w14:textId="26507D44" w:rsidR="00897DDD" w:rsidRPr="0013127B" w:rsidRDefault="00897DDD" w:rsidP="00A04DD5">
      <w:pPr>
        <w:spacing w:line="480" w:lineRule="auto"/>
        <w:rPr>
          <w:rFonts w:ascii="Times New Roman" w:hAnsi="Times New Roman" w:cs="Times New Roman"/>
          <w:u w:val="single"/>
        </w:rPr>
      </w:pPr>
      <w:r w:rsidRPr="0013127B">
        <w:rPr>
          <w:rFonts w:ascii="Times New Roman" w:hAnsi="Times New Roman" w:cs="Times New Roman"/>
          <w:u w:val="single"/>
        </w:rPr>
        <w:t>Sexism</w:t>
      </w:r>
    </w:p>
    <w:p w14:paraId="6CDB262D" w14:textId="68AC25B3" w:rsidR="001735E4" w:rsidRPr="0013127B" w:rsidRDefault="00897DDD" w:rsidP="000356EB">
      <w:pPr>
        <w:spacing w:line="480" w:lineRule="auto"/>
        <w:rPr>
          <w:rFonts w:ascii="Times New Roman" w:hAnsi="Times New Roman" w:cs="Times New Roman"/>
        </w:rPr>
      </w:pPr>
      <w:r w:rsidRPr="0013127B">
        <w:rPr>
          <w:rFonts w:ascii="Times New Roman" w:hAnsi="Times New Roman" w:cs="Times New Roman"/>
        </w:rPr>
        <w:tab/>
      </w:r>
      <w:r w:rsidR="00D34985" w:rsidRPr="0013127B">
        <w:rPr>
          <w:rFonts w:ascii="Times New Roman" w:hAnsi="Times New Roman" w:cs="Times New Roman"/>
        </w:rPr>
        <w:t xml:space="preserve">Since sexism, both benevolent and hostile, </w:t>
      </w:r>
      <w:r w:rsidR="00F67882" w:rsidRPr="0013127B">
        <w:rPr>
          <w:rFonts w:ascii="Times New Roman" w:hAnsi="Times New Roman" w:cs="Times New Roman"/>
        </w:rPr>
        <w:t>correlates positively</w:t>
      </w:r>
      <w:r w:rsidR="00D34985" w:rsidRPr="0013127B">
        <w:rPr>
          <w:rFonts w:ascii="Times New Roman" w:hAnsi="Times New Roman" w:cs="Times New Roman"/>
        </w:rPr>
        <w:t xml:space="preserve"> with rape myth acceptance, prosecutors should choose jurors that score lower on the </w:t>
      </w:r>
      <w:r w:rsidR="000356EB" w:rsidRPr="0013127B">
        <w:rPr>
          <w:rFonts w:ascii="Times New Roman" w:hAnsi="Times New Roman" w:cs="Times New Roman"/>
        </w:rPr>
        <w:t xml:space="preserve">ambivalent sexism inventory (ASI) developed by Glick and Fiske. </w:t>
      </w:r>
      <w:r w:rsidR="000E595F" w:rsidRPr="0013127B">
        <w:rPr>
          <w:rFonts w:ascii="Times New Roman" w:hAnsi="Times New Roman" w:cs="Times New Roman"/>
        </w:rPr>
        <w:t>The inventory these two</w:t>
      </w:r>
      <w:r w:rsidR="00F67882" w:rsidRPr="0013127B">
        <w:rPr>
          <w:rFonts w:ascii="Times New Roman" w:hAnsi="Times New Roman" w:cs="Times New Roman"/>
        </w:rPr>
        <w:t xml:space="preserve"> </w:t>
      </w:r>
      <w:r w:rsidR="00DC4FE4">
        <w:rPr>
          <w:rFonts w:ascii="Times New Roman" w:hAnsi="Times New Roman" w:cs="Times New Roman"/>
        </w:rPr>
        <w:t xml:space="preserve">research </w:t>
      </w:r>
      <w:r w:rsidR="00F67882" w:rsidRPr="0013127B">
        <w:rPr>
          <w:rFonts w:ascii="Times New Roman" w:hAnsi="Times New Roman" w:cs="Times New Roman"/>
        </w:rPr>
        <w:t>psychologists created consists</w:t>
      </w:r>
      <w:r w:rsidR="000E595F" w:rsidRPr="0013127B">
        <w:rPr>
          <w:rFonts w:ascii="Times New Roman" w:hAnsi="Times New Roman" w:cs="Times New Roman"/>
        </w:rPr>
        <w:t xml:space="preserve"> of 140 statem</w:t>
      </w:r>
      <w:r w:rsidR="000F4518">
        <w:rPr>
          <w:rFonts w:ascii="Times New Roman" w:hAnsi="Times New Roman" w:cs="Times New Roman"/>
        </w:rPr>
        <w:t>ents that participants respond</w:t>
      </w:r>
      <w:r w:rsidR="000E595F" w:rsidRPr="0013127B">
        <w:rPr>
          <w:rFonts w:ascii="Times New Roman" w:hAnsi="Times New Roman" w:cs="Times New Roman"/>
        </w:rPr>
        <w:t xml:space="preserve"> to on a 0 (strongly disagree) to 5 (strongly agree) scale.</w:t>
      </w:r>
      <w:r w:rsidR="000E595F" w:rsidRPr="0013127B">
        <w:rPr>
          <w:rStyle w:val="FootnoteReference"/>
          <w:rFonts w:ascii="Times New Roman" w:hAnsi="Times New Roman" w:cs="Times New Roman"/>
        </w:rPr>
        <w:footnoteReference w:id="41"/>
      </w:r>
      <w:r w:rsidR="000E595F" w:rsidRPr="0013127B">
        <w:rPr>
          <w:rFonts w:ascii="Times New Roman" w:hAnsi="Times New Roman" w:cs="Times New Roman"/>
        </w:rPr>
        <w:t xml:space="preserve"> Asking jurors to respond to 140 statements in addition to the rest of the questionnaire would be impractical, but the questionnaire should include statements used and analyzed in the Glick and Fiske study.</w:t>
      </w:r>
    </w:p>
    <w:p w14:paraId="113FAD37" w14:textId="210B3F9F" w:rsidR="000E595F" w:rsidRPr="0013127B" w:rsidRDefault="000E595F" w:rsidP="000E595F">
      <w:pPr>
        <w:spacing w:line="480" w:lineRule="auto"/>
        <w:rPr>
          <w:rFonts w:ascii="Times New Roman" w:hAnsi="Times New Roman" w:cs="Times New Roman"/>
        </w:rPr>
      </w:pPr>
      <w:r w:rsidRPr="0013127B">
        <w:rPr>
          <w:rFonts w:ascii="Times New Roman" w:hAnsi="Times New Roman" w:cs="Times New Roman"/>
        </w:rPr>
        <w:tab/>
        <w:t>To determine whether a juror holds hostile sexist attitudes, jurors could be asked to rate the following statements on a 0 to 5 scale.</w:t>
      </w:r>
    </w:p>
    <w:p w14:paraId="1895258D" w14:textId="593277D9" w:rsidR="000E595F" w:rsidRPr="0013127B" w:rsidRDefault="000E595F" w:rsidP="00F04557">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Women exaggerate problems at work</w:t>
      </w:r>
      <w:r w:rsidR="00DC4FE4">
        <w:rPr>
          <w:rFonts w:ascii="Times New Roman" w:hAnsi="Times New Roman" w:cs="Times New Roman"/>
        </w:rPr>
        <w:t>.</w:t>
      </w:r>
    </w:p>
    <w:p w14:paraId="54D1F3F4" w14:textId="002C964E" w:rsidR="000E595F" w:rsidRPr="0013127B" w:rsidRDefault="000E595F" w:rsidP="00F04557">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Women are too easily offended</w:t>
      </w:r>
      <w:r w:rsidR="00DC4FE4">
        <w:rPr>
          <w:rFonts w:ascii="Times New Roman" w:hAnsi="Times New Roman" w:cs="Times New Roman"/>
        </w:rPr>
        <w:t>.</w:t>
      </w:r>
    </w:p>
    <w:p w14:paraId="3B8E6502" w14:textId="498ED2FA" w:rsidR="000E595F" w:rsidRPr="0013127B" w:rsidRDefault="000E595F" w:rsidP="00F04557">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Most women interpret innocent remarks as sexist</w:t>
      </w:r>
      <w:r w:rsidR="00DC4FE4">
        <w:rPr>
          <w:rFonts w:ascii="Times New Roman" w:hAnsi="Times New Roman" w:cs="Times New Roman"/>
        </w:rPr>
        <w:t>.</w:t>
      </w:r>
    </w:p>
    <w:p w14:paraId="73F5FA41" w14:textId="074093D9" w:rsidR="000E595F" w:rsidRPr="0013127B" w:rsidRDefault="000E595F" w:rsidP="00F04557">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Feminists are not seeking more power than men</w:t>
      </w:r>
      <w:r w:rsidR="00DC4FE4">
        <w:rPr>
          <w:rFonts w:ascii="Times New Roman" w:hAnsi="Times New Roman" w:cs="Times New Roman"/>
        </w:rPr>
        <w:t>.</w:t>
      </w:r>
    </w:p>
    <w:p w14:paraId="567D8C53" w14:textId="423866A9" w:rsidR="00F04557" w:rsidRPr="0013127B" w:rsidRDefault="00F04557" w:rsidP="00F04557">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Few women tease men sexually.</w:t>
      </w:r>
    </w:p>
    <w:p w14:paraId="217A28DD" w14:textId="26A38A1B" w:rsidR="00F67882" w:rsidRPr="0013127B" w:rsidRDefault="00F04557" w:rsidP="00F67882">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Feminists are making reasonable demands.</w:t>
      </w:r>
    </w:p>
    <w:p w14:paraId="6AF5E4CE" w14:textId="2543CE7A" w:rsidR="00F67882" w:rsidRPr="0013127B" w:rsidRDefault="00F67882" w:rsidP="00F67882">
      <w:pPr>
        <w:spacing w:line="480" w:lineRule="auto"/>
        <w:ind w:firstLine="720"/>
        <w:rPr>
          <w:rFonts w:ascii="Times New Roman" w:hAnsi="Times New Roman" w:cs="Times New Roman"/>
        </w:rPr>
      </w:pPr>
      <w:r w:rsidRPr="0013127B">
        <w:rPr>
          <w:rFonts w:ascii="Times New Roman" w:hAnsi="Times New Roman" w:cs="Times New Roman"/>
        </w:rPr>
        <w:t>To determine whether a juror holds benevolent sexist attitudes, jurors could be asked to rate the following statements on a 0 to 5 scale.</w:t>
      </w:r>
    </w:p>
    <w:p w14:paraId="56B2837B" w14:textId="13CBD32B" w:rsidR="00F67882" w:rsidRPr="0013127B" w:rsidRDefault="00F67882" w:rsidP="00F67882">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A good woman should be set on a pedestal.</w:t>
      </w:r>
    </w:p>
    <w:p w14:paraId="0D70DBFC" w14:textId="4009F253" w:rsidR="00F67882" w:rsidRPr="0013127B" w:rsidRDefault="00F67882" w:rsidP="00F67882">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Women should be cherished and protected by men.</w:t>
      </w:r>
    </w:p>
    <w:p w14:paraId="3DB41156" w14:textId="605B5855" w:rsidR="00F67882" w:rsidRPr="0013127B" w:rsidRDefault="00F67882" w:rsidP="00F67882">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Men should sacrifice to provide for women.</w:t>
      </w:r>
    </w:p>
    <w:p w14:paraId="58A22B13" w14:textId="43A62DA9" w:rsidR="00F67882" w:rsidRPr="0013127B" w:rsidRDefault="00F67882" w:rsidP="00F67882">
      <w:pPr>
        <w:pStyle w:val="ListParagraph"/>
        <w:numPr>
          <w:ilvl w:val="0"/>
          <w:numId w:val="4"/>
        </w:numPr>
        <w:spacing w:line="480" w:lineRule="auto"/>
        <w:rPr>
          <w:rFonts w:ascii="Times New Roman" w:hAnsi="Times New Roman" w:cs="Times New Roman"/>
        </w:rPr>
      </w:pPr>
      <w:r w:rsidRPr="0013127B">
        <w:rPr>
          <w:rFonts w:ascii="Times New Roman" w:hAnsi="Times New Roman" w:cs="Times New Roman"/>
        </w:rPr>
        <w:t>In a disaster, women need not be rescued first.</w:t>
      </w:r>
      <w:r w:rsidR="00DC4FE4" w:rsidRPr="00DC4FE4">
        <w:rPr>
          <w:rStyle w:val="FootnoteReference"/>
          <w:rFonts w:ascii="Times New Roman" w:hAnsi="Times New Roman" w:cs="Times New Roman"/>
        </w:rPr>
        <w:t xml:space="preserve"> </w:t>
      </w:r>
      <w:r w:rsidR="00DC4FE4" w:rsidRPr="0013127B">
        <w:rPr>
          <w:rStyle w:val="FootnoteReference"/>
          <w:rFonts w:ascii="Times New Roman" w:hAnsi="Times New Roman" w:cs="Times New Roman"/>
        </w:rPr>
        <w:footnoteReference w:id="42"/>
      </w:r>
    </w:p>
    <w:p w14:paraId="08C732EC" w14:textId="3B9DE9FA" w:rsidR="00F04557" w:rsidRPr="0013127B" w:rsidRDefault="00F04557" w:rsidP="00F04557">
      <w:pPr>
        <w:spacing w:line="480" w:lineRule="auto"/>
        <w:ind w:firstLine="720"/>
        <w:rPr>
          <w:rFonts w:ascii="Times New Roman" w:hAnsi="Times New Roman" w:cs="Times New Roman"/>
        </w:rPr>
      </w:pPr>
      <w:r w:rsidRPr="0013127B">
        <w:rPr>
          <w:rFonts w:ascii="Times New Roman" w:hAnsi="Times New Roman" w:cs="Times New Roman"/>
        </w:rPr>
        <w:t>By pulling statements directly from Glick and Fiske’s ASI, atto</w:t>
      </w:r>
      <w:r w:rsidR="00F67882" w:rsidRPr="0013127B">
        <w:rPr>
          <w:rFonts w:ascii="Times New Roman" w:hAnsi="Times New Roman" w:cs="Times New Roman"/>
        </w:rPr>
        <w:t xml:space="preserve">rneys can draw conclusions </w:t>
      </w:r>
      <w:r w:rsidRPr="0013127B">
        <w:rPr>
          <w:rFonts w:ascii="Times New Roman" w:hAnsi="Times New Roman" w:cs="Times New Roman"/>
        </w:rPr>
        <w:t xml:space="preserve">consistent with and easy to compare to </w:t>
      </w:r>
      <w:r w:rsidR="00DC4FE4">
        <w:rPr>
          <w:rFonts w:ascii="Times New Roman" w:hAnsi="Times New Roman" w:cs="Times New Roman"/>
        </w:rPr>
        <w:t>those drawn by research psychologists</w:t>
      </w:r>
      <w:r w:rsidRPr="0013127B">
        <w:rPr>
          <w:rFonts w:ascii="Times New Roman" w:hAnsi="Times New Roman" w:cs="Times New Roman"/>
        </w:rPr>
        <w:t xml:space="preserve">. I chose a small sample of statements, but looking at the ones I selected, we can see how attorneys could use responses to </w:t>
      </w:r>
      <w:r w:rsidR="002A6161" w:rsidRPr="0013127B">
        <w:rPr>
          <w:rFonts w:ascii="Times New Roman" w:hAnsi="Times New Roman" w:cs="Times New Roman"/>
        </w:rPr>
        <w:t>pick</w:t>
      </w:r>
      <w:r w:rsidR="002D741F" w:rsidRPr="0013127B">
        <w:rPr>
          <w:rFonts w:ascii="Times New Roman" w:hAnsi="Times New Roman" w:cs="Times New Roman"/>
        </w:rPr>
        <w:t xml:space="preserve"> jurors. Jurors who more strongly ag</w:t>
      </w:r>
      <w:r w:rsidR="00F67882" w:rsidRPr="0013127B">
        <w:rPr>
          <w:rFonts w:ascii="Times New Roman" w:hAnsi="Times New Roman" w:cs="Times New Roman"/>
        </w:rPr>
        <w:t xml:space="preserve">ree with statements one through three and seven through nine will likely attribute more blame to the victim, while those who more strongly agree with statements four, </w:t>
      </w:r>
      <w:r w:rsidR="00AB276D" w:rsidRPr="0013127B">
        <w:rPr>
          <w:rFonts w:ascii="Times New Roman" w:hAnsi="Times New Roman" w:cs="Times New Roman"/>
        </w:rPr>
        <w:t xml:space="preserve">five, </w:t>
      </w:r>
      <w:r w:rsidR="00F67882" w:rsidRPr="0013127B">
        <w:rPr>
          <w:rFonts w:ascii="Times New Roman" w:hAnsi="Times New Roman" w:cs="Times New Roman"/>
        </w:rPr>
        <w:t xml:space="preserve">six, and ten will likely side with the victim. </w:t>
      </w:r>
    </w:p>
    <w:p w14:paraId="15965E42" w14:textId="690CD074" w:rsidR="002D741F" w:rsidRPr="0013127B" w:rsidRDefault="002D741F" w:rsidP="002D741F">
      <w:pPr>
        <w:spacing w:line="480" w:lineRule="auto"/>
        <w:rPr>
          <w:rFonts w:ascii="Times New Roman" w:hAnsi="Times New Roman" w:cs="Times New Roman"/>
          <w:u w:val="single"/>
        </w:rPr>
      </w:pPr>
      <w:r w:rsidRPr="0013127B">
        <w:rPr>
          <w:rFonts w:ascii="Times New Roman" w:hAnsi="Times New Roman" w:cs="Times New Roman"/>
          <w:u w:val="single"/>
        </w:rPr>
        <w:t>Cultural Cognition</w:t>
      </w:r>
    </w:p>
    <w:p w14:paraId="44AAD727" w14:textId="34FD4491" w:rsidR="002D741F" w:rsidRPr="0013127B" w:rsidRDefault="002D741F" w:rsidP="002D741F">
      <w:pPr>
        <w:spacing w:line="480" w:lineRule="auto"/>
        <w:rPr>
          <w:rFonts w:ascii="Times New Roman" w:hAnsi="Times New Roman" w:cs="Times New Roman"/>
        </w:rPr>
      </w:pPr>
      <w:r w:rsidRPr="0013127B">
        <w:rPr>
          <w:rFonts w:ascii="Times New Roman" w:hAnsi="Times New Roman" w:cs="Times New Roman"/>
        </w:rPr>
        <w:tab/>
      </w:r>
      <w:r w:rsidR="00693B11" w:rsidRPr="0013127B">
        <w:rPr>
          <w:rFonts w:ascii="Times New Roman" w:hAnsi="Times New Roman" w:cs="Times New Roman"/>
        </w:rPr>
        <w:t xml:space="preserve">Cultural cognition research </w:t>
      </w:r>
      <w:r w:rsidR="00AB276D" w:rsidRPr="0013127B">
        <w:rPr>
          <w:rFonts w:ascii="Times New Roman" w:hAnsi="Times New Roman" w:cs="Times New Roman"/>
        </w:rPr>
        <w:t xml:space="preserve">suggests that prosecutors </w:t>
      </w:r>
      <w:r w:rsidR="00872AA3" w:rsidRPr="0013127B">
        <w:rPr>
          <w:rFonts w:ascii="Times New Roman" w:hAnsi="Times New Roman" w:cs="Times New Roman"/>
        </w:rPr>
        <w:t xml:space="preserve">find egalitarian </w:t>
      </w:r>
      <w:r w:rsidR="00AB276D" w:rsidRPr="0013127B">
        <w:rPr>
          <w:rFonts w:ascii="Times New Roman" w:hAnsi="Times New Roman" w:cs="Times New Roman"/>
        </w:rPr>
        <w:t xml:space="preserve">jurors and defense attorneys </w:t>
      </w:r>
      <w:r w:rsidR="00872AA3" w:rsidRPr="0013127B">
        <w:rPr>
          <w:rFonts w:ascii="Times New Roman" w:hAnsi="Times New Roman" w:cs="Times New Roman"/>
        </w:rPr>
        <w:t xml:space="preserve">find hierarchical jurors. </w:t>
      </w:r>
      <w:r w:rsidR="00C1417E" w:rsidRPr="0013127B">
        <w:rPr>
          <w:rFonts w:ascii="Times New Roman" w:hAnsi="Times New Roman" w:cs="Times New Roman"/>
        </w:rPr>
        <w:t>Cate</w:t>
      </w:r>
      <w:r w:rsidR="00DC0F25">
        <w:rPr>
          <w:rFonts w:ascii="Times New Roman" w:hAnsi="Times New Roman" w:cs="Times New Roman"/>
        </w:rPr>
        <w:t xml:space="preserve">gorizing individuals into </w:t>
      </w:r>
      <w:r w:rsidR="00C1417E" w:rsidRPr="0013127B">
        <w:rPr>
          <w:rFonts w:ascii="Times New Roman" w:hAnsi="Times New Roman" w:cs="Times New Roman"/>
        </w:rPr>
        <w:t>hierarchical and egalitarian depends on m</w:t>
      </w:r>
      <w:r w:rsidR="008F26DE" w:rsidRPr="0013127B">
        <w:rPr>
          <w:rFonts w:ascii="Times New Roman" w:hAnsi="Times New Roman" w:cs="Times New Roman"/>
        </w:rPr>
        <w:t>any underlying</w:t>
      </w:r>
      <w:r w:rsidR="00C1417E" w:rsidRPr="0013127B">
        <w:rPr>
          <w:rFonts w:ascii="Times New Roman" w:hAnsi="Times New Roman" w:cs="Times New Roman"/>
        </w:rPr>
        <w:t xml:space="preserve"> factors</w:t>
      </w:r>
      <w:r w:rsidR="00872AA3" w:rsidRPr="0013127B">
        <w:rPr>
          <w:rFonts w:ascii="Times New Roman" w:hAnsi="Times New Roman" w:cs="Times New Roman"/>
        </w:rPr>
        <w:t xml:space="preserve">. </w:t>
      </w:r>
      <w:r w:rsidR="00C1417E" w:rsidRPr="0013127B">
        <w:rPr>
          <w:rFonts w:ascii="Times New Roman" w:hAnsi="Times New Roman" w:cs="Times New Roman"/>
        </w:rPr>
        <w:t>For instance, h</w:t>
      </w:r>
      <w:r w:rsidR="00DF527E" w:rsidRPr="0013127B">
        <w:rPr>
          <w:rFonts w:ascii="Times New Roman" w:hAnsi="Times New Roman" w:cs="Times New Roman"/>
        </w:rPr>
        <w:t>ierarchical participants tended to be political conser</w:t>
      </w:r>
      <w:r w:rsidR="00A428AF" w:rsidRPr="0013127B">
        <w:rPr>
          <w:rFonts w:ascii="Times New Roman" w:hAnsi="Times New Roman" w:cs="Times New Roman"/>
        </w:rPr>
        <w:t>vatives that lived in the south. They often</w:t>
      </w:r>
      <w:r w:rsidR="00DF527E" w:rsidRPr="0013127B">
        <w:rPr>
          <w:rFonts w:ascii="Times New Roman" w:hAnsi="Times New Roman" w:cs="Times New Roman"/>
        </w:rPr>
        <w:t xml:space="preserve"> </w:t>
      </w:r>
      <w:r w:rsidR="00A428AF" w:rsidRPr="0013127B">
        <w:rPr>
          <w:rFonts w:ascii="Times New Roman" w:hAnsi="Times New Roman" w:cs="Times New Roman"/>
        </w:rPr>
        <w:t>agreed</w:t>
      </w:r>
      <w:r w:rsidR="00DF527E" w:rsidRPr="0013127B">
        <w:rPr>
          <w:rFonts w:ascii="Times New Roman" w:hAnsi="Times New Roman" w:cs="Times New Roman"/>
        </w:rPr>
        <w:t xml:space="preserve"> that “no” does not necessarily mean “no,”</w:t>
      </w:r>
      <w:r w:rsidR="00DC4FE4">
        <w:rPr>
          <w:rFonts w:ascii="Times New Roman" w:hAnsi="Times New Roman" w:cs="Times New Roman"/>
        </w:rPr>
        <w:t xml:space="preserve"> </w:t>
      </w:r>
      <w:r w:rsidR="00DF527E" w:rsidRPr="0013127B">
        <w:rPr>
          <w:rFonts w:ascii="Times New Roman" w:hAnsi="Times New Roman" w:cs="Times New Roman"/>
        </w:rPr>
        <w:t>that “unwomanly” behavior co</w:t>
      </w:r>
      <w:r w:rsidR="00A428AF" w:rsidRPr="0013127B">
        <w:rPr>
          <w:rFonts w:ascii="Times New Roman" w:hAnsi="Times New Roman" w:cs="Times New Roman"/>
        </w:rPr>
        <w:t xml:space="preserve">mmunicates sexual interest, </w:t>
      </w:r>
      <w:r w:rsidR="00DF527E" w:rsidRPr="0013127B">
        <w:rPr>
          <w:rFonts w:ascii="Times New Roman" w:hAnsi="Times New Roman" w:cs="Times New Roman"/>
        </w:rPr>
        <w:t>that women lead men on</w:t>
      </w:r>
      <w:r w:rsidR="00A428AF" w:rsidRPr="0013127B">
        <w:rPr>
          <w:rFonts w:ascii="Times New Roman" w:hAnsi="Times New Roman" w:cs="Times New Roman"/>
        </w:rPr>
        <w:t xml:space="preserve">, and that </w:t>
      </w:r>
      <w:r w:rsidR="00243CBD" w:rsidRPr="0013127B">
        <w:rPr>
          <w:rFonts w:ascii="Times New Roman" w:hAnsi="Times New Roman" w:cs="Times New Roman"/>
        </w:rPr>
        <w:t>real rape victims would work as hard as possible to fight off their attacker</w:t>
      </w:r>
      <w:r w:rsidR="00C1417E" w:rsidRPr="0013127B">
        <w:rPr>
          <w:rFonts w:ascii="Times New Roman" w:hAnsi="Times New Roman" w:cs="Times New Roman"/>
        </w:rPr>
        <w:t>.</w:t>
      </w:r>
      <w:r w:rsidR="00DF527E" w:rsidRPr="0013127B">
        <w:rPr>
          <w:rStyle w:val="FootnoteReference"/>
          <w:rFonts w:ascii="Times New Roman" w:hAnsi="Times New Roman" w:cs="Times New Roman"/>
        </w:rPr>
        <w:footnoteReference w:id="43"/>
      </w:r>
      <w:r w:rsidR="00DF527E" w:rsidRPr="0013127B">
        <w:rPr>
          <w:rFonts w:ascii="Times New Roman" w:hAnsi="Times New Roman" w:cs="Times New Roman"/>
        </w:rPr>
        <w:t xml:space="preserve"> </w:t>
      </w:r>
      <w:r w:rsidR="00A428AF" w:rsidRPr="0013127B">
        <w:rPr>
          <w:rFonts w:ascii="Times New Roman" w:hAnsi="Times New Roman" w:cs="Times New Roman"/>
        </w:rPr>
        <w:t xml:space="preserve">Unfortunately, </w:t>
      </w:r>
      <w:r w:rsidR="00C1417E" w:rsidRPr="0013127B">
        <w:rPr>
          <w:rFonts w:ascii="Times New Roman" w:hAnsi="Times New Roman" w:cs="Times New Roman"/>
        </w:rPr>
        <w:t xml:space="preserve">the exact statements that </w:t>
      </w:r>
      <w:r w:rsidR="00A428AF" w:rsidRPr="0013127B">
        <w:rPr>
          <w:rFonts w:ascii="Times New Roman" w:hAnsi="Times New Roman" w:cs="Times New Roman"/>
        </w:rPr>
        <w:t xml:space="preserve">Kahan’s </w:t>
      </w:r>
      <w:r w:rsidR="00C1417E" w:rsidRPr="0013127B">
        <w:rPr>
          <w:rFonts w:ascii="Times New Roman" w:hAnsi="Times New Roman" w:cs="Times New Roman"/>
        </w:rPr>
        <w:t>study participants responded to</w:t>
      </w:r>
      <w:r w:rsidR="00A428AF" w:rsidRPr="0013127B">
        <w:rPr>
          <w:rFonts w:ascii="Times New Roman" w:hAnsi="Times New Roman" w:cs="Times New Roman"/>
        </w:rPr>
        <w:t xml:space="preserve"> cannot be </w:t>
      </w:r>
      <w:r w:rsidR="00DC4FE4">
        <w:rPr>
          <w:rFonts w:ascii="Times New Roman" w:hAnsi="Times New Roman" w:cs="Times New Roman"/>
        </w:rPr>
        <w:t>written</w:t>
      </w:r>
      <w:r w:rsidR="00A428AF" w:rsidRPr="0013127B">
        <w:rPr>
          <w:rFonts w:ascii="Times New Roman" w:hAnsi="Times New Roman" w:cs="Times New Roman"/>
        </w:rPr>
        <w:t xml:space="preserve"> verbatim </w:t>
      </w:r>
      <w:r w:rsidR="00DC4FE4">
        <w:rPr>
          <w:rFonts w:ascii="Times New Roman" w:hAnsi="Times New Roman" w:cs="Times New Roman"/>
        </w:rPr>
        <w:t>in</w:t>
      </w:r>
      <w:r w:rsidR="00A428AF" w:rsidRPr="0013127B">
        <w:rPr>
          <w:rFonts w:ascii="Times New Roman" w:hAnsi="Times New Roman" w:cs="Times New Roman"/>
        </w:rPr>
        <w:t xml:space="preserve">to the </w:t>
      </w:r>
      <w:r w:rsidR="00DC4FE4">
        <w:rPr>
          <w:rFonts w:ascii="Times New Roman" w:hAnsi="Times New Roman" w:cs="Times New Roman"/>
        </w:rPr>
        <w:t xml:space="preserve">supplemental juror </w:t>
      </w:r>
      <w:r w:rsidR="00A428AF" w:rsidRPr="0013127B">
        <w:rPr>
          <w:rFonts w:ascii="Times New Roman" w:hAnsi="Times New Roman" w:cs="Times New Roman"/>
        </w:rPr>
        <w:t>questionnaire.</w:t>
      </w:r>
      <w:r w:rsidR="00A428AF" w:rsidRPr="0013127B">
        <w:rPr>
          <w:rStyle w:val="FootnoteReference"/>
          <w:rFonts w:ascii="Times New Roman" w:hAnsi="Times New Roman" w:cs="Times New Roman"/>
        </w:rPr>
        <w:footnoteReference w:id="44"/>
      </w:r>
      <w:r w:rsidR="00A428AF" w:rsidRPr="0013127B">
        <w:rPr>
          <w:rFonts w:ascii="Times New Roman" w:hAnsi="Times New Roman" w:cs="Times New Roman"/>
        </w:rPr>
        <w:t xml:space="preserve"> However,</w:t>
      </w:r>
      <w:r w:rsidR="00872AA3" w:rsidRPr="0013127B">
        <w:rPr>
          <w:rFonts w:ascii="Times New Roman" w:hAnsi="Times New Roman" w:cs="Times New Roman"/>
        </w:rPr>
        <w:t xml:space="preserve"> attorneys can include statements adapted from </w:t>
      </w:r>
      <w:r w:rsidR="00DC0F25">
        <w:rPr>
          <w:rFonts w:ascii="Times New Roman" w:hAnsi="Times New Roman" w:cs="Times New Roman"/>
        </w:rPr>
        <w:t>the</w:t>
      </w:r>
      <w:r w:rsidR="00DC4FE4">
        <w:rPr>
          <w:rFonts w:ascii="Times New Roman" w:hAnsi="Times New Roman" w:cs="Times New Roman"/>
        </w:rPr>
        <w:t xml:space="preserve"> study</w:t>
      </w:r>
      <w:r w:rsidR="00872AA3" w:rsidRPr="0013127B">
        <w:rPr>
          <w:rFonts w:ascii="Times New Roman" w:hAnsi="Times New Roman" w:cs="Times New Roman"/>
        </w:rPr>
        <w:t>.</w:t>
      </w:r>
      <w:r w:rsidR="00A428AF" w:rsidRPr="0013127B">
        <w:rPr>
          <w:rFonts w:ascii="Times New Roman" w:hAnsi="Times New Roman" w:cs="Times New Roman"/>
        </w:rPr>
        <w:t xml:space="preserve"> Jurors could </w:t>
      </w:r>
      <w:r w:rsidR="00DF527E" w:rsidRPr="0013127B">
        <w:rPr>
          <w:rFonts w:ascii="Times New Roman" w:hAnsi="Times New Roman" w:cs="Times New Roman"/>
        </w:rPr>
        <w:t>be asked to respond again on a 0 (strongly disagree) to 5 (strong</w:t>
      </w:r>
      <w:r w:rsidR="00C1417E" w:rsidRPr="0013127B">
        <w:rPr>
          <w:rFonts w:ascii="Times New Roman" w:hAnsi="Times New Roman" w:cs="Times New Roman"/>
        </w:rPr>
        <w:t xml:space="preserve">ly agree) </w:t>
      </w:r>
      <w:r w:rsidR="00DF527E" w:rsidRPr="0013127B">
        <w:rPr>
          <w:rFonts w:ascii="Times New Roman" w:hAnsi="Times New Roman" w:cs="Times New Roman"/>
        </w:rPr>
        <w:t>scale</w:t>
      </w:r>
      <w:r w:rsidR="00A428AF" w:rsidRPr="0013127B">
        <w:rPr>
          <w:rFonts w:ascii="Times New Roman" w:hAnsi="Times New Roman" w:cs="Times New Roman"/>
        </w:rPr>
        <w:t xml:space="preserve"> or asked a series of yes or no questions</w:t>
      </w:r>
      <w:r w:rsidR="00C1417E" w:rsidRPr="0013127B">
        <w:rPr>
          <w:rFonts w:ascii="Times New Roman" w:hAnsi="Times New Roman" w:cs="Times New Roman"/>
        </w:rPr>
        <w:t xml:space="preserve">. </w:t>
      </w:r>
    </w:p>
    <w:p w14:paraId="7318BE21" w14:textId="34C333BD" w:rsidR="00DF527E" w:rsidRDefault="00DF527E" w:rsidP="00872AA3">
      <w:pPr>
        <w:pStyle w:val="ListParagraph"/>
        <w:numPr>
          <w:ilvl w:val="0"/>
          <w:numId w:val="5"/>
        </w:numPr>
        <w:spacing w:line="480" w:lineRule="auto"/>
        <w:rPr>
          <w:rFonts w:ascii="Times New Roman" w:hAnsi="Times New Roman" w:cs="Times New Roman"/>
        </w:rPr>
      </w:pPr>
      <w:r w:rsidRPr="0013127B">
        <w:rPr>
          <w:rFonts w:ascii="Times New Roman" w:hAnsi="Times New Roman" w:cs="Times New Roman"/>
        </w:rPr>
        <w:t>If a woman dresses provocatively, that’s a sign that she is open to have intercourse.</w:t>
      </w:r>
    </w:p>
    <w:p w14:paraId="5687B10A" w14:textId="6E3A00D5" w:rsidR="00517BA5" w:rsidRPr="00517BA5" w:rsidRDefault="00517BA5" w:rsidP="00517BA5">
      <w:pPr>
        <w:pStyle w:val="ListParagraph"/>
        <w:numPr>
          <w:ilvl w:val="0"/>
          <w:numId w:val="5"/>
        </w:numPr>
        <w:spacing w:line="480" w:lineRule="auto"/>
        <w:rPr>
          <w:rFonts w:ascii="Times New Roman" w:hAnsi="Times New Roman" w:cs="Times New Roman"/>
        </w:rPr>
      </w:pPr>
      <w:r w:rsidRPr="0013127B">
        <w:rPr>
          <w:rFonts w:ascii="Times New Roman" w:hAnsi="Times New Roman" w:cs="Times New Roman"/>
        </w:rPr>
        <w:t>If a woman says “yes” to intercourse with her body language but says “no” verbally, a man should listen to her body language.</w:t>
      </w:r>
    </w:p>
    <w:p w14:paraId="77EF5CAC" w14:textId="19105072" w:rsidR="00DF527E" w:rsidRPr="0013127B" w:rsidRDefault="00A428AF" w:rsidP="00872AA3">
      <w:pPr>
        <w:pStyle w:val="ListParagraph"/>
        <w:numPr>
          <w:ilvl w:val="0"/>
          <w:numId w:val="5"/>
        </w:numPr>
        <w:spacing w:line="480" w:lineRule="auto"/>
        <w:rPr>
          <w:rFonts w:ascii="Times New Roman" w:hAnsi="Times New Roman" w:cs="Times New Roman"/>
        </w:rPr>
      </w:pPr>
      <w:r w:rsidRPr="0013127B">
        <w:rPr>
          <w:rFonts w:ascii="Times New Roman" w:hAnsi="Times New Roman" w:cs="Times New Roman"/>
        </w:rPr>
        <w:t>Do you think it is unwomanly for a woman to dress provocatively?</w:t>
      </w:r>
    </w:p>
    <w:p w14:paraId="3EF051CC" w14:textId="31A35075" w:rsidR="00A428AF" w:rsidRPr="0013127B" w:rsidRDefault="00A428AF" w:rsidP="00872AA3">
      <w:pPr>
        <w:pStyle w:val="ListParagraph"/>
        <w:numPr>
          <w:ilvl w:val="0"/>
          <w:numId w:val="5"/>
        </w:numPr>
        <w:spacing w:line="480" w:lineRule="auto"/>
        <w:rPr>
          <w:rFonts w:ascii="Times New Roman" w:hAnsi="Times New Roman" w:cs="Times New Roman"/>
        </w:rPr>
      </w:pPr>
      <w:r w:rsidRPr="0013127B">
        <w:rPr>
          <w:rFonts w:ascii="Times New Roman" w:hAnsi="Times New Roman" w:cs="Times New Roman"/>
        </w:rPr>
        <w:t>Do you think it is unwomanly for a woman to have more than a few drinks?</w:t>
      </w:r>
    </w:p>
    <w:p w14:paraId="08F4E1FA" w14:textId="52D5FF66" w:rsidR="00A428AF" w:rsidRPr="0013127B" w:rsidRDefault="00243CBD" w:rsidP="00243CBD">
      <w:pPr>
        <w:pStyle w:val="ListParagraph"/>
        <w:numPr>
          <w:ilvl w:val="0"/>
          <w:numId w:val="5"/>
        </w:numPr>
        <w:spacing w:line="480" w:lineRule="auto"/>
        <w:rPr>
          <w:rFonts w:ascii="Times New Roman" w:hAnsi="Times New Roman" w:cs="Times New Roman"/>
        </w:rPr>
      </w:pPr>
      <w:r w:rsidRPr="0013127B">
        <w:rPr>
          <w:rFonts w:ascii="Times New Roman" w:hAnsi="Times New Roman" w:cs="Times New Roman"/>
        </w:rPr>
        <w:t>Do you believe that a real rape victim fights off her attacker with all her strength?</w:t>
      </w:r>
    </w:p>
    <w:p w14:paraId="76B3C36B" w14:textId="53313708" w:rsidR="00243CBD" w:rsidRPr="0013127B" w:rsidRDefault="00243CBD" w:rsidP="00243CBD">
      <w:pPr>
        <w:spacing w:line="480" w:lineRule="auto"/>
        <w:ind w:firstLine="720"/>
        <w:rPr>
          <w:rFonts w:ascii="Times New Roman" w:hAnsi="Times New Roman" w:cs="Times New Roman"/>
        </w:rPr>
      </w:pPr>
      <w:r w:rsidRPr="0013127B">
        <w:rPr>
          <w:rFonts w:ascii="Times New Roman" w:hAnsi="Times New Roman" w:cs="Times New Roman"/>
        </w:rPr>
        <w:t xml:space="preserve">Jurors who strongly agree with the first two statements or answer yes to the last three can be considered more hierarchical, and prosecutors should consider using their challenges on these jurors. </w:t>
      </w:r>
    </w:p>
    <w:p w14:paraId="2FBDE718" w14:textId="5CC7A914" w:rsidR="009D2F8B" w:rsidRPr="004B1283" w:rsidRDefault="004B1283" w:rsidP="00912271">
      <w:pPr>
        <w:spacing w:line="480" w:lineRule="auto"/>
        <w:rPr>
          <w:rFonts w:ascii="Times New Roman" w:hAnsi="Times New Roman" w:cs="Times New Roman"/>
          <w:u w:val="single"/>
        </w:rPr>
      </w:pPr>
      <w:r>
        <w:rPr>
          <w:rFonts w:ascii="Times New Roman" w:hAnsi="Times New Roman" w:cs="Times New Roman"/>
          <w:u w:val="single"/>
        </w:rPr>
        <w:t>Summary</w:t>
      </w:r>
    </w:p>
    <w:p w14:paraId="733C3628" w14:textId="58A67DBF" w:rsidR="00DC0F25" w:rsidRPr="00D07AB9" w:rsidRDefault="00517BA5" w:rsidP="00D07AB9">
      <w:pPr>
        <w:spacing w:line="480" w:lineRule="auto"/>
        <w:ind w:firstLine="720"/>
        <w:rPr>
          <w:rFonts w:ascii="Times New Roman" w:hAnsi="Times New Roman" w:cs="Times New Roman"/>
        </w:rPr>
      </w:pPr>
      <w:r w:rsidRPr="0013127B">
        <w:rPr>
          <w:rFonts w:ascii="Times New Roman" w:hAnsi="Times New Roman" w:cs="Times New Roman"/>
        </w:rPr>
        <w:t xml:space="preserve">These are just a few examples of statements and questions </w:t>
      </w:r>
      <w:r>
        <w:rPr>
          <w:rFonts w:ascii="Times New Roman" w:hAnsi="Times New Roman" w:cs="Times New Roman"/>
        </w:rPr>
        <w:t xml:space="preserve">that </w:t>
      </w:r>
      <w:r w:rsidRPr="0013127B">
        <w:rPr>
          <w:rFonts w:ascii="Times New Roman" w:hAnsi="Times New Roman" w:cs="Times New Roman"/>
        </w:rPr>
        <w:t xml:space="preserve">attorneys can include to assess a juror’s </w:t>
      </w:r>
      <w:r>
        <w:rPr>
          <w:rFonts w:ascii="Times New Roman" w:hAnsi="Times New Roman" w:cs="Times New Roman"/>
        </w:rPr>
        <w:t>cognitive</w:t>
      </w:r>
      <w:r w:rsidRPr="0013127B">
        <w:rPr>
          <w:rFonts w:ascii="Times New Roman" w:hAnsi="Times New Roman" w:cs="Times New Roman"/>
        </w:rPr>
        <w:t xml:space="preserve"> </w:t>
      </w:r>
      <w:r>
        <w:rPr>
          <w:rFonts w:ascii="Times New Roman" w:hAnsi="Times New Roman" w:cs="Times New Roman"/>
        </w:rPr>
        <w:t>biases</w:t>
      </w:r>
      <w:r w:rsidRPr="0013127B">
        <w:rPr>
          <w:rFonts w:ascii="Times New Roman" w:hAnsi="Times New Roman" w:cs="Times New Roman"/>
        </w:rPr>
        <w:t xml:space="preserve">, and attorneys can certainly deviate and add to them, as necessary. </w:t>
      </w:r>
      <w:r w:rsidR="00243CBD" w:rsidRPr="0013127B">
        <w:rPr>
          <w:rFonts w:ascii="Times New Roman" w:hAnsi="Times New Roman" w:cs="Times New Roman"/>
        </w:rPr>
        <w:t>After analyzing responses across these different characteristics, prosecutors can more easily challenge jurors who support traditional rape myths, and defense attorneys can challenge those who reject these myths.</w:t>
      </w:r>
    </w:p>
    <w:p w14:paraId="3610C50C" w14:textId="2B837BD4" w:rsidR="00872AA3" w:rsidRPr="0013127B" w:rsidRDefault="004D5046" w:rsidP="002D741F">
      <w:pPr>
        <w:spacing w:line="480" w:lineRule="auto"/>
        <w:rPr>
          <w:rFonts w:ascii="Times New Roman" w:hAnsi="Times New Roman" w:cs="Times New Roman"/>
          <w:b/>
        </w:rPr>
      </w:pPr>
      <w:r>
        <w:rPr>
          <w:rFonts w:ascii="Times New Roman" w:hAnsi="Times New Roman" w:cs="Times New Roman"/>
          <w:b/>
        </w:rPr>
        <w:t>Conclusion</w:t>
      </w:r>
      <w:r w:rsidR="00240C17">
        <w:rPr>
          <w:rFonts w:ascii="Times New Roman" w:hAnsi="Times New Roman" w:cs="Times New Roman"/>
          <w:b/>
        </w:rPr>
        <w:t>: Bringing Science and the Courts Together</w:t>
      </w:r>
    </w:p>
    <w:p w14:paraId="3074AD62" w14:textId="2380E368" w:rsidR="00693B11" w:rsidRPr="0013127B" w:rsidRDefault="00693B11" w:rsidP="00693B11">
      <w:pPr>
        <w:spacing w:line="480" w:lineRule="auto"/>
        <w:ind w:firstLine="720"/>
        <w:rPr>
          <w:rFonts w:ascii="Times New Roman" w:hAnsi="Times New Roman" w:cs="Times New Roman"/>
        </w:rPr>
      </w:pPr>
      <w:r w:rsidRPr="0013127B">
        <w:rPr>
          <w:rFonts w:ascii="Times New Roman" w:hAnsi="Times New Roman" w:cs="Times New Roman"/>
        </w:rPr>
        <w:t>While certainly not foolproof, I believe that this knowledge</w:t>
      </w:r>
      <w:r w:rsidR="00E50099" w:rsidRPr="0013127B">
        <w:rPr>
          <w:rFonts w:ascii="Times New Roman" w:hAnsi="Times New Roman" w:cs="Times New Roman"/>
        </w:rPr>
        <w:t xml:space="preserve"> base will give all attorneys – </w:t>
      </w:r>
      <w:r w:rsidRPr="0013127B">
        <w:rPr>
          <w:rFonts w:ascii="Times New Roman" w:hAnsi="Times New Roman" w:cs="Times New Roman"/>
        </w:rPr>
        <w:t>prosecution or</w:t>
      </w:r>
      <w:r w:rsidR="00E50099" w:rsidRPr="0013127B">
        <w:rPr>
          <w:rFonts w:ascii="Times New Roman" w:hAnsi="Times New Roman" w:cs="Times New Roman"/>
        </w:rPr>
        <w:t xml:space="preserve"> defense, experienced or fresh – </w:t>
      </w:r>
      <w:r w:rsidRPr="0013127B">
        <w:rPr>
          <w:rFonts w:ascii="Times New Roman" w:hAnsi="Times New Roman" w:cs="Times New Roman"/>
        </w:rPr>
        <w:t>an advantage in rape trials. Since the outcomes of these trials depend so heavily on perceptions of jurors</w:t>
      </w:r>
      <w:r w:rsidR="00DC0F25">
        <w:rPr>
          <w:rFonts w:ascii="Times New Roman" w:hAnsi="Times New Roman" w:cs="Times New Roman"/>
        </w:rPr>
        <w:t>, winning jury selection could</w:t>
      </w:r>
      <w:r w:rsidRPr="0013127B">
        <w:rPr>
          <w:rFonts w:ascii="Times New Roman" w:hAnsi="Times New Roman" w:cs="Times New Roman"/>
        </w:rPr>
        <w:t xml:space="preserve"> easily </w:t>
      </w:r>
      <w:r w:rsidR="00DC0F25">
        <w:rPr>
          <w:rFonts w:ascii="Times New Roman" w:hAnsi="Times New Roman" w:cs="Times New Roman"/>
        </w:rPr>
        <w:t>mean</w:t>
      </w:r>
      <w:r w:rsidRPr="0013127B">
        <w:rPr>
          <w:rFonts w:ascii="Times New Roman" w:hAnsi="Times New Roman" w:cs="Times New Roman"/>
        </w:rPr>
        <w:t xml:space="preserve"> winning the trial. Voir dire offers a v</w:t>
      </w:r>
      <w:r w:rsidR="00DC0F25">
        <w:rPr>
          <w:rFonts w:ascii="Times New Roman" w:hAnsi="Times New Roman" w:cs="Times New Roman"/>
        </w:rPr>
        <w:t>ery special period to apply social psychology</w:t>
      </w:r>
      <w:r w:rsidRPr="0013127B">
        <w:rPr>
          <w:rFonts w:ascii="Times New Roman" w:hAnsi="Times New Roman" w:cs="Times New Roman"/>
        </w:rPr>
        <w:t xml:space="preserve"> research, because attorneys have time to interact with and analyze the mindset of the jurors. A supplemental juror questionnaire</w:t>
      </w:r>
      <w:r w:rsidR="00E50099" w:rsidRPr="0013127B">
        <w:rPr>
          <w:rFonts w:ascii="Times New Roman" w:hAnsi="Times New Roman" w:cs="Times New Roman"/>
        </w:rPr>
        <w:t xml:space="preserve">, while simple, can </w:t>
      </w:r>
      <w:r w:rsidR="004D5046">
        <w:rPr>
          <w:rFonts w:ascii="Times New Roman" w:hAnsi="Times New Roman" w:cs="Times New Roman"/>
        </w:rPr>
        <w:t>greatly impact the</w:t>
      </w:r>
      <w:r w:rsidRPr="0013127B">
        <w:rPr>
          <w:rFonts w:ascii="Times New Roman" w:hAnsi="Times New Roman" w:cs="Times New Roman"/>
        </w:rPr>
        <w:t xml:space="preserve"> outcome of rape trials, since attorneys can identify who agrees with the common rape myths that often lead to votes of acquittal. Historically, the jury has always been a friend of the defendant in rape cases, so I hope that prosecuting attorneys, </w:t>
      </w:r>
      <w:r w:rsidR="004D5046">
        <w:rPr>
          <w:rFonts w:ascii="Times New Roman" w:hAnsi="Times New Roman" w:cs="Times New Roman"/>
        </w:rPr>
        <w:t>especially</w:t>
      </w:r>
      <w:r w:rsidRPr="0013127B">
        <w:rPr>
          <w:rFonts w:ascii="Times New Roman" w:hAnsi="Times New Roman" w:cs="Times New Roman"/>
        </w:rPr>
        <w:t xml:space="preserve">, will </w:t>
      </w:r>
      <w:r w:rsidR="004D5046">
        <w:rPr>
          <w:rFonts w:ascii="Times New Roman" w:hAnsi="Times New Roman" w:cs="Times New Roman"/>
        </w:rPr>
        <w:t>benefit from these studies</w:t>
      </w:r>
      <w:r w:rsidRPr="0013127B">
        <w:rPr>
          <w:rFonts w:ascii="Times New Roman" w:hAnsi="Times New Roman" w:cs="Times New Roman"/>
        </w:rPr>
        <w:t xml:space="preserve">. </w:t>
      </w:r>
      <w:r w:rsidR="00872AA3" w:rsidRPr="0013127B">
        <w:rPr>
          <w:rFonts w:ascii="Times New Roman" w:hAnsi="Times New Roman" w:cs="Times New Roman"/>
        </w:rPr>
        <w:t>A</w:t>
      </w:r>
      <w:r w:rsidRPr="0013127B">
        <w:rPr>
          <w:rFonts w:ascii="Times New Roman" w:hAnsi="Times New Roman" w:cs="Times New Roman"/>
        </w:rPr>
        <w:t xml:space="preserve"> better understanding of social psychology and successful jury selections could increase conviction rates in acquaintance rape trials. This, in turn, may encourage larger numbers of acquaintance rape victims to report their cases. </w:t>
      </w:r>
      <w:r w:rsidR="00E50099" w:rsidRPr="0013127B">
        <w:rPr>
          <w:rFonts w:ascii="Times New Roman" w:hAnsi="Times New Roman" w:cs="Times New Roman"/>
        </w:rPr>
        <w:t xml:space="preserve">Although society does not want more innocent men going to jail, women certainly have a right to feel comfortable enough to report </w:t>
      </w:r>
      <w:r w:rsidR="004B76F8" w:rsidRPr="0013127B">
        <w:rPr>
          <w:rFonts w:ascii="Times New Roman" w:hAnsi="Times New Roman" w:cs="Times New Roman"/>
        </w:rPr>
        <w:t xml:space="preserve">any and all cases of sexual assault. </w:t>
      </w:r>
      <w:r w:rsidR="004D5046">
        <w:rPr>
          <w:rFonts w:ascii="Times New Roman" w:hAnsi="Times New Roman" w:cs="Times New Roman"/>
        </w:rPr>
        <w:t>Hopefully, this research will lose its importan</w:t>
      </w:r>
      <w:r w:rsidR="00EF4827">
        <w:rPr>
          <w:rFonts w:ascii="Times New Roman" w:hAnsi="Times New Roman" w:cs="Times New Roman"/>
        </w:rPr>
        <w:t xml:space="preserve">ce over time as our culture </w:t>
      </w:r>
      <w:r w:rsidR="004D5046">
        <w:rPr>
          <w:rFonts w:ascii="Times New Roman" w:hAnsi="Times New Roman" w:cs="Times New Roman"/>
        </w:rPr>
        <w:t xml:space="preserve">changes and more and more individuals reject existing rape myths. Until then, however, an attorney’s understanding and application of juror social psychology </w:t>
      </w:r>
      <w:r w:rsidR="00DC0F25">
        <w:rPr>
          <w:rFonts w:ascii="Times New Roman" w:hAnsi="Times New Roman" w:cs="Times New Roman"/>
        </w:rPr>
        <w:t xml:space="preserve">findings </w:t>
      </w:r>
      <w:r w:rsidR="004D5046">
        <w:rPr>
          <w:rFonts w:ascii="Times New Roman" w:hAnsi="Times New Roman" w:cs="Times New Roman"/>
        </w:rPr>
        <w:t>will remain a critical component of acquaintance rape trials.</w:t>
      </w:r>
    </w:p>
    <w:p w14:paraId="200C488A" w14:textId="77777777" w:rsidR="001D0933" w:rsidRPr="0013127B" w:rsidRDefault="001D0933" w:rsidP="00A04DD5">
      <w:pPr>
        <w:spacing w:line="480" w:lineRule="auto"/>
        <w:rPr>
          <w:rFonts w:ascii="Times New Roman" w:hAnsi="Times New Roman" w:cs="Times New Roman"/>
        </w:rPr>
      </w:pPr>
    </w:p>
    <w:p w14:paraId="12478CC2" w14:textId="77777777" w:rsidR="001D0933" w:rsidRPr="0013127B" w:rsidRDefault="001D0933" w:rsidP="00A04DD5">
      <w:pPr>
        <w:spacing w:line="480" w:lineRule="auto"/>
        <w:rPr>
          <w:rFonts w:ascii="Times New Roman" w:hAnsi="Times New Roman" w:cs="Times New Roman"/>
        </w:rPr>
      </w:pPr>
    </w:p>
    <w:p w14:paraId="5DEFB1E9" w14:textId="77777777" w:rsidR="001D0933" w:rsidRPr="0013127B" w:rsidRDefault="001D0933" w:rsidP="00A04DD5">
      <w:pPr>
        <w:spacing w:line="480" w:lineRule="auto"/>
        <w:rPr>
          <w:rFonts w:ascii="Times New Roman" w:hAnsi="Times New Roman" w:cs="Times New Roman"/>
        </w:rPr>
      </w:pPr>
    </w:p>
    <w:p w14:paraId="34B8B521" w14:textId="77777777" w:rsidR="00E65712" w:rsidRDefault="00E65712" w:rsidP="00240C17">
      <w:pPr>
        <w:spacing w:line="480" w:lineRule="auto"/>
        <w:rPr>
          <w:ins w:id="41" w:author="Selena Kitchens" w:date="2014-12-11T16:06:00Z"/>
          <w:rFonts w:ascii="Times New Roman" w:hAnsi="Times New Roman" w:cs="Times New Roman"/>
        </w:rPr>
      </w:pPr>
    </w:p>
    <w:p w14:paraId="1A6C80D7" w14:textId="77777777" w:rsidR="00DB0E5C" w:rsidRDefault="00DB0E5C" w:rsidP="003627A6">
      <w:pPr>
        <w:spacing w:line="480" w:lineRule="auto"/>
        <w:rPr>
          <w:rFonts w:ascii="Times New Roman" w:hAnsi="Times New Roman" w:cs="Times New Roman"/>
          <w:b/>
        </w:rPr>
      </w:pPr>
    </w:p>
    <w:p w14:paraId="65666604" w14:textId="5A711F69" w:rsidR="00087248" w:rsidRPr="0013127B" w:rsidRDefault="00087248" w:rsidP="00240C17">
      <w:pPr>
        <w:spacing w:line="480" w:lineRule="auto"/>
        <w:jc w:val="center"/>
        <w:rPr>
          <w:rFonts w:ascii="Times New Roman" w:hAnsi="Times New Roman" w:cs="Times New Roman"/>
          <w:b/>
        </w:rPr>
      </w:pPr>
      <w:r w:rsidRPr="0013127B">
        <w:rPr>
          <w:rFonts w:ascii="Times New Roman" w:hAnsi="Times New Roman" w:cs="Times New Roman"/>
          <w:b/>
        </w:rPr>
        <w:t>Bibliography</w:t>
      </w:r>
    </w:p>
    <w:p w14:paraId="4AC499F4" w14:textId="77777777" w:rsidR="00871B6C" w:rsidRDefault="00871B6C" w:rsidP="00871B6C">
      <w:pPr>
        <w:rPr>
          <w:rFonts w:ascii="Times New Roman" w:hAnsi="Times New Roman" w:cs="Times New Roman"/>
        </w:rPr>
      </w:pPr>
      <w:r>
        <w:rPr>
          <w:rFonts w:ascii="Times New Roman" w:hAnsi="Times New Roman" w:cs="Times New Roman"/>
        </w:rPr>
        <w:t xml:space="preserve">Abrams, Dominic et. al. “Perceptions of Stranger and Acquaintance Rape: The Role of </w:t>
      </w:r>
    </w:p>
    <w:p w14:paraId="39C4DA70" w14:textId="7352F91C" w:rsidR="00871B6C" w:rsidRPr="00871B6C" w:rsidRDefault="00871B6C" w:rsidP="00871B6C">
      <w:pPr>
        <w:ind w:left="720"/>
        <w:rPr>
          <w:rFonts w:ascii="Times New Roman" w:hAnsi="Times New Roman" w:cs="Times New Roman"/>
        </w:rPr>
      </w:pPr>
      <w:r>
        <w:rPr>
          <w:rFonts w:ascii="Times New Roman" w:hAnsi="Times New Roman" w:cs="Times New Roman"/>
        </w:rPr>
        <w:t xml:space="preserve">Benevolent and Hostile Sexism in Victim Blame and Rape Proclivity.” </w:t>
      </w:r>
      <w:r>
        <w:rPr>
          <w:rFonts w:ascii="Times New Roman" w:hAnsi="Times New Roman" w:cs="Times New Roman"/>
          <w:i/>
        </w:rPr>
        <w:t xml:space="preserve">Journal of Personality and Social Psychology </w:t>
      </w:r>
      <w:r>
        <w:rPr>
          <w:rFonts w:ascii="Times New Roman" w:hAnsi="Times New Roman" w:cs="Times New Roman"/>
        </w:rPr>
        <w:t>84, no. 1 (2003): 111-125.</w:t>
      </w:r>
    </w:p>
    <w:p w14:paraId="4FFCC4F1" w14:textId="77777777" w:rsidR="00871B6C" w:rsidRDefault="00871B6C" w:rsidP="00087248">
      <w:pPr>
        <w:rPr>
          <w:rFonts w:ascii="Times New Roman" w:hAnsi="Times New Roman" w:cs="Times New Roman"/>
        </w:rPr>
      </w:pPr>
    </w:p>
    <w:p w14:paraId="4EF1A81E" w14:textId="77777777" w:rsidR="0013127B" w:rsidRDefault="0013127B" w:rsidP="00087248">
      <w:pPr>
        <w:rPr>
          <w:rFonts w:ascii="Times New Roman" w:hAnsi="Times New Roman" w:cs="Times New Roman"/>
        </w:rPr>
      </w:pPr>
      <w:r w:rsidRPr="0013127B">
        <w:rPr>
          <w:rFonts w:ascii="Times New Roman" w:hAnsi="Times New Roman" w:cs="Times New Roman"/>
        </w:rPr>
        <w:t>Browmiller, Susan</w:t>
      </w:r>
      <w:r>
        <w:rPr>
          <w:rFonts w:ascii="Times New Roman" w:hAnsi="Times New Roman" w:cs="Times New Roman"/>
        </w:rPr>
        <w:t xml:space="preserve">. </w:t>
      </w:r>
      <w:r>
        <w:rPr>
          <w:rFonts w:ascii="Times New Roman" w:hAnsi="Times New Roman" w:cs="Times New Roman"/>
          <w:i/>
        </w:rPr>
        <w:t>Against Our Will: Men, Women and Rape.</w:t>
      </w:r>
      <w:r>
        <w:rPr>
          <w:rFonts w:ascii="Times New Roman" w:hAnsi="Times New Roman" w:cs="Times New Roman"/>
        </w:rPr>
        <w:t xml:space="preserve"> New York: Simon and Schuster, </w:t>
      </w:r>
    </w:p>
    <w:p w14:paraId="3B64B6B9" w14:textId="27CB628A" w:rsidR="0013127B" w:rsidRPr="0013127B" w:rsidRDefault="0013127B" w:rsidP="0013127B">
      <w:pPr>
        <w:ind w:firstLine="720"/>
        <w:rPr>
          <w:rFonts w:ascii="Times New Roman" w:hAnsi="Times New Roman" w:cs="Times New Roman"/>
        </w:rPr>
      </w:pPr>
      <w:r>
        <w:rPr>
          <w:rFonts w:ascii="Times New Roman" w:hAnsi="Times New Roman" w:cs="Times New Roman"/>
        </w:rPr>
        <w:t>1975.</w:t>
      </w:r>
    </w:p>
    <w:p w14:paraId="78817472" w14:textId="77777777" w:rsidR="005C29AD" w:rsidRDefault="005C29AD" w:rsidP="00087248">
      <w:pPr>
        <w:rPr>
          <w:rFonts w:ascii="Times New Roman" w:hAnsi="Times New Roman" w:cs="Times New Roman"/>
        </w:rPr>
      </w:pPr>
    </w:p>
    <w:p w14:paraId="47887A89" w14:textId="77777777" w:rsidR="00711BA0" w:rsidRDefault="00711BA0" w:rsidP="00087248">
      <w:pPr>
        <w:rPr>
          <w:rFonts w:ascii="Times New Roman" w:hAnsi="Times New Roman" w:cs="Times New Roman"/>
        </w:rPr>
      </w:pPr>
      <w:r>
        <w:rPr>
          <w:rFonts w:ascii="Times New Roman" w:hAnsi="Times New Roman" w:cs="Times New Roman"/>
        </w:rPr>
        <w:t xml:space="preserve">Carpenter, Tracey and Susan Chiasson. “Prosecuting Acquaintance Rape Cases: Practical </w:t>
      </w:r>
    </w:p>
    <w:p w14:paraId="6EC2E707" w14:textId="59D1A49F" w:rsidR="00711BA0" w:rsidRPr="00711BA0" w:rsidRDefault="00711BA0" w:rsidP="00711BA0">
      <w:pPr>
        <w:ind w:firstLine="720"/>
        <w:rPr>
          <w:rFonts w:ascii="Times New Roman" w:hAnsi="Times New Roman" w:cs="Times New Roman"/>
        </w:rPr>
      </w:pPr>
      <w:r>
        <w:rPr>
          <w:rFonts w:ascii="Times New Roman" w:hAnsi="Times New Roman" w:cs="Times New Roman"/>
        </w:rPr>
        <w:t xml:space="preserve">Suggestions for Trial from Social Science Research.” </w:t>
      </w:r>
      <w:r>
        <w:rPr>
          <w:rFonts w:ascii="Times New Roman" w:hAnsi="Times New Roman" w:cs="Times New Roman"/>
          <w:i/>
        </w:rPr>
        <w:t xml:space="preserve">Carpenter Trial Consulting. </w:t>
      </w:r>
    </w:p>
    <w:p w14:paraId="5AA55335" w14:textId="77777777" w:rsidR="00711BA0" w:rsidRDefault="00711BA0" w:rsidP="00087248">
      <w:pPr>
        <w:rPr>
          <w:rFonts w:ascii="Times New Roman" w:hAnsi="Times New Roman" w:cs="Times New Roman"/>
        </w:rPr>
      </w:pPr>
    </w:p>
    <w:p w14:paraId="531AFD11" w14:textId="77777777" w:rsidR="005C29AD" w:rsidRDefault="005C29AD" w:rsidP="00087248">
      <w:pPr>
        <w:rPr>
          <w:rFonts w:ascii="Times New Roman" w:hAnsi="Times New Roman" w:cs="Times New Roman"/>
        </w:rPr>
      </w:pPr>
      <w:r>
        <w:rPr>
          <w:rFonts w:ascii="Times New Roman" w:hAnsi="Times New Roman" w:cs="Times New Roman"/>
        </w:rPr>
        <w:t xml:space="preserve">Cohn, Ellen S., Erin C. Dupuis, and Tiffany M. Brown. “In the Eye of the Beholder: Do </w:t>
      </w:r>
    </w:p>
    <w:p w14:paraId="284A638F" w14:textId="77777777" w:rsidR="005C29AD" w:rsidRDefault="005C29AD" w:rsidP="005C29AD">
      <w:pPr>
        <w:ind w:firstLine="720"/>
        <w:rPr>
          <w:rFonts w:ascii="Times New Roman" w:hAnsi="Times New Roman" w:cs="Times New Roman"/>
        </w:rPr>
      </w:pPr>
      <w:r>
        <w:rPr>
          <w:rFonts w:ascii="Times New Roman" w:hAnsi="Times New Roman" w:cs="Times New Roman"/>
        </w:rPr>
        <w:t xml:space="preserve">Behavior and Character Affect Victim and Perpetrator Responsibility for Acquaintance </w:t>
      </w:r>
    </w:p>
    <w:p w14:paraId="21C299D2" w14:textId="0B5F9D4F" w:rsidR="0013127B" w:rsidRDefault="005C29AD" w:rsidP="005C29AD">
      <w:pPr>
        <w:ind w:firstLine="720"/>
        <w:rPr>
          <w:rFonts w:ascii="Times New Roman" w:hAnsi="Times New Roman" w:cs="Times New Roman"/>
        </w:rPr>
      </w:pPr>
      <w:r>
        <w:rPr>
          <w:rFonts w:ascii="Times New Roman" w:hAnsi="Times New Roman" w:cs="Times New Roman"/>
        </w:rPr>
        <w:t xml:space="preserve">Rape?,” </w:t>
      </w:r>
      <w:r>
        <w:rPr>
          <w:rFonts w:ascii="Times New Roman" w:hAnsi="Times New Roman" w:cs="Times New Roman"/>
          <w:i/>
        </w:rPr>
        <w:t xml:space="preserve">Journal of Applied Social Psychology </w:t>
      </w:r>
      <w:r w:rsidR="00056881">
        <w:rPr>
          <w:rFonts w:ascii="Times New Roman" w:hAnsi="Times New Roman" w:cs="Times New Roman"/>
        </w:rPr>
        <w:t>39, no. 7 (2009): 1513-1535</w:t>
      </w:r>
      <w:r>
        <w:rPr>
          <w:rFonts w:ascii="Times New Roman" w:hAnsi="Times New Roman" w:cs="Times New Roman"/>
        </w:rPr>
        <w:t>.</w:t>
      </w:r>
    </w:p>
    <w:p w14:paraId="5D8D784C" w14:textId="77777777" w:rsidR="0000539C" w:rsidRDefault="0000539C" w:rsidP="005C29AD">
      <w:pPr>
        <w:ind w:firstLine="720"/>
        <w:rPr>
          <w:rFonts w:ascii="Times New Roman" w:hAnsi="Times New Roman" w:cs="Times New Roman"/>
        </w:rPr>
      </w:pPr>
    </w:p>
    <w:p w14:paraId="793B133B" w14:textId="77777777" w:rsidR="0000539C" w:rsidRPr="0013127B" w:rsidRDefault="0000539C" w:rsidP="0000539C">
      <w:pPr>
        <w:rPr>
          <w:rFonts w:ascii="Times New Roman" w:hAnsi="Times New Roman" w:cs="Times New Roman"/>
        </w:rPr>
      </w:pPr>
      <w:r w:rsidRPr="0013127B">
        <w:rPr>
          <w:rFonts w:ascii="Times New Roman" w:hAnsi="Times New Roman" w:cs="Times New Roman"/>
          <w:i/>
        </w:rPr>
        <w:t xml:space="preserve">Department of Justice Office of Public Affairs. </w:t>
      </w:r>
      <w:r w:rsidRPr="0013127B">
        <w:rPr>
          <w:rFonts w:ascii="Times New Roman" w:hAnsi="Times New Roman" w:cs="Times New Roman"/>
        </w:rPr>
        <w:t xml:space="preserve">“Attorney General Eric Holder Revisions to the </w:t>
      </w:r>
    </w:p>
    <w:p w14:paraId="174CD2AE" w14:textId="2930A758" w:rsidR="0000539C" w:rsidRDefault="0000539C" w:rsidP="0000539C">
      <w:pPr>
        <w:ind w:firstLine="720"/>
        <w:rPr>
          <w:rFonts w:ascii="Times New Roman" w:hAnsi="Times New Roman" w:cs="Times New Roman"/>
        </w:rPr>
      </w:pPr>
      <w:r w:rsidRPr="0013127B">
        <w:rPr>
          <w:rFonts w:ascii="Times New Roman" w:hAnsi="Times New Roman" w:cs="Times New Roman"/>
        </w:rPr>
        <w:t>Uniform Crime Report’s Definition of Rape.” January 6, 2012.</w:t>
      </w:r>
    </w:p>
    <w:p w14:paraId="65A3A459" w14:textId="77777777" w:rsidR="005C29AD" w:rsidRPr="005C29AD" w:rsidRDefault="005C29AD" w:rsidP="00087248">
      <w:pPr>
        <w:rPr>
          <w:rFonts w:ascii="Times New Roman" w:hAnsi="Times New Roman" w:cs="Times New Roman"/>
        </w:rPr>
      </w:pPr>
    </w:p>
    <w:p w14:paraId="06FEE64F" w14:textId="77777777" w:rsidR="00087248" w:rsidRPr="0013127B" w:rsidRDefault="00087248" w:rsidP="00087248">
      <w:pPr>
        <w:rPr>
          <w:rFonts w:ascii="Times New Roman" w:hAnsi="Times New Roman" w:cs="Times New Roman"/>
          <w:i/>
        </w:rPr>
      </w:pPr>
      <w:r w:rsidRPr="0013127B">
        <w:rPr>
          <w:rFonts w:ascii="Times New Roman" w:hAnsi="Times New Roman" w:cs="Times New Roman"/>
        </w:rPr>
        <w:t xml:space="preserve">Ehrlich, Susan. “Normative Discourses and Representations of Coerced Sex.” In </w:t>
      </w:r>
      <w:r w:rsidRPr="0013127B">
        <w:rPr>
          <w:rFonts w:ascii="Times New Roman" w:hAnsi="Times New Roman" w:cs="Times New Roman"/>
          <w:i/>
        </w:rPr>
        <w:t xml:space="preserve">The </w:t>
      </w:r>
    </w:p>
    <w:p w14:paraId="4175ACC0" w14:textId="7BD60A9C" w:rsidR="00087248" w:rsidRDefault="00087248" w:rsidP="00087248">
      <w:pPr>
        <w:ind w:left="720"/>
        <w:rPr>
          <w:rFonts w:ascii="Times New Roman" w:hAnsi="Times New Roman" w:cs="Times New Roman"/>
        </w:rPr>
      </w:pPr>
      <w:r w:rsidRPr="0013127B">
        <w:rPr>
          <w:rFonts w:ascii="Times New Roman" w:hAnsi="Times New Roman" w:cs="Times New Roman"/>
          <w:i/>
        </w:rPr>
        <w:t xml:space="preserve">Language of Sexual Crime, </w:t>
      </w:r>
      <w:r w:rsidRPr="0013127B">
        <w:rPr>
          <w:rFonts w:ascii="Times New Roman" w:hAnsi="Times New Roman" w:cs="Times New Roman"/>
        </w:rPr>
        <w:t>edited by Janet Cotterill, 126-138. New York: Palgrave Macmillan, 2007.</w:t>
      </w:r>
    </w:p>
    <w:p w14:paraId="1E808AC3" w14:textId="77777777" w:rsidR="0000539C" w:rsidRDefault="0000539C" w:rsidP="0000539C">
      <w:pPr>
        <w:rPr>
          <w:rFonts w:ascii="Times New Roman" w:hAnsi="Times New Roman" w:cs="Times New Roman"/>
          <w:i/>
        </w:rPr>
      </w:pPr>
    </w:p>
    <w:p w14:paraId="0603D33C" w14:textId="77777777" w:rsidR="0000539C" w:rsidRDefault="0000539C" w:rsidP="0000539C">
      <w:pPr>
        <w:rPr>
          <w:rFonts w:ascii="Times New Roman" w:hAnsi="Times New Roman" w:cs="Times New Roman"/>
        </w:rPr>
      </w:pPr>
      <w:r>
        <w:rPr>
          <w:rFonts w:ascii="Times New Roman" w:hAnsi="Times New Roman" w:cs="Times New Roman"/>
        </w:rPr>
        <w:t xml:space="preserve">Glick, Peter and Susan T. Fiske. “The Ambivalent Sexism Inventory: Differentiating Hostile and </w:t>
      </w:r>
    </w:p>
    <w:p w14:paraId="44582EAF" w14:textId="209F22C8" w:rsidR="0000539C" w:rsidRDefault="0000539C" w:rsidP="0000539C">
      <w:pPr>
        <w:ind w:left="720"/>
        <w:rPr>
          <w:rFonts w:ascii="Times New Roman" w:hAnsi="Times New Roman" w:cs="Times New Roman"/>
        </w:rPr>
      </w:pPr>
      <w:r>
        <w:rPr>
          <w:rFonts w:ascii="Times New Roman" w:hAnsi="Times New Roman" w:cs="Times New Roman"/>
        </w:rPr>
        <w:t xml:space="preserve">Benevolent Sexism.” </w:t>
      </w:r>
      <w:r>
        <w:rPr>
          <w:rFonts w:ascii="Times New Roman" w:hAnsi="Times New Roman" w:cs="Times New Roman"/>
          <w:i/>
        </w:rPr>
        <w:t xml:space="preserve">Journal of Personality and Social Psychology </w:t>
      </w:r>
      <w:r>
        <w:rPr>
          <w:rFonts w:ascii="Times New Roman" w:hAnsi="Times New Roman" w:cs="Times New Roman"/>
        </w:rPr>
        <w:t>70, no. 3 (1996): 491-512.</w:t>
      </w:r>
    </w:p>
    <w:p w14:paraId="08C61A9B" w14:textId="77777777" w:rsidR="009F70D5" w:rsidRDefault="009F70D5" w:rsidP="009F70D5">
      <w:pPr>
        <w:rPr>
          <w:rFonts w:ascii="Times New Roman" w:hAnsi="Times New Roman" w:cs="Times New Roman"/>
          <w:i/>
        </w:rPr>
      </w:pPr>
    </w:p>
    <w:p w14:paraId="44CA076E" w14:textId="77777777" w:rsidR="000372B4" w:rsidRDefault="000372B4" w:rsidP="009F70D5">
      <w:pPr>
        <w:rPr>
          <w:rFonts w:ascii="Times New Roman" w:hAnsi="Times New Roman" w:cs="Times New Roman"/>
        </w:rPr>
      </w:pPr>
      <w:r>
        <w:rPr>
          <w:rFonts w:ascii="Times New Roman" w:hAnsi="Times New Roman" w:cs="Times New Roman"/>
        </w:rPr>
        <w:t xml:space="preserve">Johnson, J.D. and I. Russ, “Effects of salience of consciousness-raising information on </w:t>
      </w:r>
    </w:p>
    <w:p w14:paraId="02F63B4A" w14:textId="1406053C" w:rsidR="000372B4" w:rsidRDefault="000372B4" w:rsidP="0000539C">
      <w:pPr>
        <w:ind w:left="720"/>
        <w:rPr>
          <w:rFonts w:ascii="Times New Roman" w:hAnsi="Times New Roman" w:cs="Times New Roman"/>
        </w:rPr>
      </w:pPr>
      <w:r>
        <w:rPr>
          <w:rFonts w:ascii="Times New Roman" w:hAnsi="Times New Roman" w:cs="Times New Roman"/>
        </w:rPr>
        <w:t xml:space="preserve">perceptions of acquaintance versus stranger rape,” </w:t>
      </w:r>
      <w:r>
        <w:rPr>
          <w:rFonts w:ascii="Times New Roman" w:hAnsi="Times New Roman" w:cs="Times New Roman"/>
          <w:i/>
        </w:rPr>
        <w:t xml:space="preserve">Journal of Applied Social Psychology, </w:t>
      </w:r>
      <w:r>
        <w:rPr>
          <w:rFonts w:ascii="Times New Roman" w:hAnsi="Times New Roman" w:cs="Times New Roman"/>
        </w:rPr>
        <w:t>19 (1989): 1182-1197.</w:t>
      </w:r>
    </w:p>
    <w:p w14:paraId="5ACAD6A0" w14:textId="77777777" w:rsidR="00C62DD6" w:rsidRDefault="00C62DD6" w:rsidP="009F70D5">
      <w:pPr>
        <w:rPr>
          <w:rFonts w:ascii="Times New Roman" w:hAnsi="Times New Roman" w:cs="Times New Roman"/>
        </w:rPr>
      </w:pPr>
    </w:p>
    <w:p w14:paraId="0A636216" w14:textId="77777777" w:rsidR="00A82163" w:rsidRDefault="009F70D5" w:rsidP="009F70D5">
      <w:pPr>
        <w:rPr>
          <w:rFonts w:ascii="Times New Roman" w:hAnsi="Times New Roman" w:cs="Times New Roman"/>
        </w:rPr>
      </w:pPr>
      <w:r>
        <w:rPr>
          <w:rFonts w:ascii="Times New Roman" w:hAnsi="Times New Roman" w:cs="Times New Roman"/>
        </w:rPr>
        <w:t xml:space="preserve">Kahan, Dan M. “Culture, Cognition, and Consent: Who Perceives What, and Why, in </w:t>
      </w:r>
    </w:p>
    <w:p w14:paraId="32F7652E" w14:textId="21B68CE2" w:rsidR="009F70D5" w:rsidRPr="009F70D5" w:rsidRDefault="009F70D5" w:rsidP="00A82163">
      <w:pPr>
        <w:ind w:left="720"/>
        <w:rPr>
          <w:rFonts w:ascii="Times New Roman" w:hAnsi="Times New Roman" w:cs="Times New Roman"/>
        </w:rPr>
      </w:pPr>
      <w:r>
        <w:rPr>
          <w:rFonts w:ascii="Times New Roman" w:hAnsi="Times New Roman" w:cs="Times New Roman"/>
        </w:rPr>
        <w:t xml:space="preserve">‘Acquaintance Rape’ Cases.” </w:t>
      </w:r>
      <w:r>
        <w:rPr>
          <w:rFonts w:ascii="Times New Roman" w:hAnsi="Times New Roman" w:cs="Times New Roman"/>
          <w:i/>
        </w:rPr>
        <w:t xml:space="preserve">University of Pennsylvania Law Review </w:t>
      </w:r>
      <w:r>
        <w:rPr>
          <w:rFonts w:ascii="Times New Roman" w:hAnsi="Times New Roman" w:cs="Times New Roman"/>
        </w:rPr>
        <w:t>158, no. 729 (2010): 729-</w:t>
      </w:r>
      <w:r w:rsidR="00A82163">
        <w:rPr>
          <w:rFonts w:ascii="Times New Roman" w:hAnsi="Times New Roman" w:cs="Times New Roman"/>
        </w:rPr>
        <w:t>812.</w:t>
      </w:r>
    </w:p>
    <w:p w14:paraId="5D61FF6D" w14:textId="77777777" w:rsidR="00087248" w:rsidRPr="0013127B" w:rsidRDefault="00087248" w:rsidP="00087248">
      <w:pPr>
        <w:rPr>
          <w:rFonts w:ascii="Times New Roman" w:hAnsi="Times New Roman" w:cs="Times New Roman"/>
        </w:rPr>
      </w:pPr>
    </w:p>
    <w:p w14:paraId="197B49E8" w14:textId="6B1CC2B6" w:rsidR="00087248" w:rsidRPr="0013127B" w:rsidRDefault="00087248" w:rsidP="00087248">
      <w:pPr>
        <w:rPr>
          <w:rFonts w:ascii="Times New Roman" w:hAnsi="Times New Roman" w:cs="Times New Roman"/>
        </w:rPr>
      </w:pPr>
      <w:r w:rsidRPr="0013127B">
        <w:rPr>
          <w:rFonts w:ascii="Times New Roman" w:hAnsi="Times New Roman" w:cs="Times New Roman"/>
        </w:rPr>
        <w:t xml:space="preserve">Rape, Abuse, and Incest National Network. RAINN. http://www.rainn.org/statistics/. </w:t>
      </w:r>
    </w:p>
    <w:p w14:paraId="181CB01C" w14:textId="77777777" w:rsidR="006B0D71" w:rsidRDefault="006B0D71" w:rsidP="006B0D71">
      <w:pPr>
        <w:rPr>
          <w:rFonts w:ascii="Times New Roman" w:hAnsi="Times New Roman" w:cs="Times New Roman"/>
        </w:rPr>
      </w:pPr>
    </w:p>
    <w:p w14:paraId="261DD927" w14:textId="77777777" w:rsidR="003A745F" w:rsidRDefault="006B0D71" w:rsidP="006B0D71">
      <w:pPr>
        <w:rPr>
          <w:rFonts w:ascii="Times New Roman" w:hAnsi="Times New Roman" w:cs="Times New Roman"/>
        </w:rPr>
      </w:pPr>
      <w:r>
        <w:rPr>
          <w:rFonts w:ascii="Times New Roman" w:hAnsi="Times New Roman" w:cs="Times New Roman"/>
        </w:rPr>
        <w:t xml:space="preserve">Shepherd, Judy. “Reflections on a Rape Trial: The Role of Rape Myths and Jury Selection in the </w:t>
      </w:r>
    </w:p>
    <w:p w14:paraId="632F5FC3" w14:textId="622081E9" w:rsidR="006B0D71" w:rsidRDefault="006B0D71" w:rsidP="003A745F">
      <w:pPr>
        <w:ind w:firstLine="720"/>
        <w:rPr>
          <w:rFonts w:ascii="Times New Roman" w:hAnsi="Times New Roman" w:cs="Times New Roman"/>
        </w:rPr>
      </w:pPr>
      <w:r>
        <w:rPr>
          <w:rFonts w:ascii="Times New Roman" w:hAnsi="Times New Roman" w:cs="Times New Roman"/>
        </w:rPr>
        <w:t xml:space="preserve">Outcome of a Trial.” </w:t>
      </w:r>
      <w:r>
        <w:rPr>
          <w:rFonts w:ascii="Times New Roman" w:hAnsi="Times New Roman" w:cs="Times New Roman"/>
          <w:i/>
        </w:rPr>
        <w:t xml:space="preserve">Affilia </w:t>
      </w:r>
      <w:r>
        <w:rPr>
          <w:rFonts w:ascii="Times New Roman" w:hAnsi="Times New Roman" w:cs="Times New Roman"/>
        </w:rPr>
        <w:t>17, (2002): 69-92</w:t>
      </w:r>
      <w:r w:rsidR="00A82163">
        <w:rPr>
          <w:rFonts w:ascii="Times New Roman" w:hAnsi="Times New Roman" w:cs="Times New Roman"/>
        </w:rPr>
        <w:t>.</w:t>
      </w:r>
    </w:p>
    <w:p w14:paraId="26E7DCA9" w14:textId="77777777" w:rsidR="00A82163" w:rsidRDefault="00A82163" w:rsidP="006B0D71">
      <w:pPr>
        <w:rPr>
          <w:rFonts w:ascii="Times New Roman" w:hAnsi="Times New Roman" w:cs="Times New Roman"/>
        </w:rPr>
      </w:pPr>
    </w:p>
    <w:p w14:paraId="48A4E67C" w14:textId="77777777" w:rsidR="00A82163" w:rsidRDefault="00A82163" w:rsidP="006B0D71">
      <w:pPr>
        <w:rPr>
          <w:rFonts w:ascii="Times New Roman" w:hAnsi="Times New Roman" w:cs="Times New Roman"/>
          <w:i/>
        </w:rPr>
      </w:pPr>
      <w:r>
        <w:rPr>
          <w:rFonts w:ascii="Times New Roman" w:hAnsi="Times New Roman" w:cs="Times New Roman"/>
        </w:rPr>
        <w:t xml:space="preserve">Stout, Karen D. and Beverly McPhail. </w:t>
      </w:r>
      <w:r>
        <w:rPr>
          <w:rFonts w:ascii="Times New Roman" w:hAnsi="Times New Roman" w:cs="Times New Roman"/>
          <w:i/>
        </w:rPr>
        <w:t xml:space="preserve">Confronting Sexism and Violence Against Women: A </w:t>
      </w:r>
    </w:p>
    <w:p w14:paraId="7E50D907" w14:textId="792B0A98" w:rsidR="00A82163" w:rsidRDefault="00A82163" w:rsidP="00A82163">
      <w:pPr>
        <w:ind w:firstLine="720"/>
        <w:rPr>
          <w:rFonts w:ascii="Times New Roman" w:hAnsi="Times New Roman" w:cs="Times New Roman"/>
        </w:rPr>
      </w:pPr>
      <w:r>
        <w:rPr>
          <w:rFonts w:ascii="Times New Roman" w:hAnsi="Times New Roman" w:cs="Times New Roman"/>
          <w:i/>
        </w:rPr>
        <w:t xml:space="preserve">Challenge for Social Work. </w:t>
      </w:r>
      <w:r>
        <w:rPr>
          <w:rFonts w:ascii="Times New Roman" w:hAnsi="Times New Roman" w:cs="Times New Roman"/>
        </w:rPr>
        <w:t>Boston: Addison Wesley Longman, Inc., 1998.</w:t>
      </w:r>
    </w:p>
    <w:p w14:paraId="0CD56F9D" w14:textId="77777777" w:rsidR="003E594B" w:rsidRDefault="003E594B" w:rsidP="003E594B">
      <w:pPr>
        <w:rPr>
          <w:rFonts w:ascii="Times New Roman" w:hAnsi="Times New Roman" w:cs="Times New Roman"/>
        </w:rPr>
      </w:pPr>
    </w:p>
    <w:p w14:paraId="64EF5C53" w14:textId="77777777" w:rsidR="00056881" w:rsidRDefault="003E594B" w:rsidP="003E594B">
      <w:pPr>
        <w:rPr>
          <w:rFonts w:ascii="Times New Roman" w:hAnsi="Times New Roman" w:cs="Times New Roman"/>
          <w:i/>
        </w:rPr>
      </w:pPr>
      <w:r>
        <w:rPr>
          <w:rFonts w:ascii="Times New Roman" w:hAnsi="Times New Roman" w:cs="Times New Roman"/>
        </w:rPr>
        <w:t xml:space="preserve">Tiersma, Peter M. “The Language of Consent in Rape Law.” In </w:t>
      </w:r>
      <w:r>
        <w:rPr>
          <w:rFonts w:ascii="Times New Roman" w:hAnsi="Times New Roman" w:cs="Times New Roman"/>
          <w:i/>
        </w:rPr>
        <w:t xml:space="preserve">The Language of Sexual Crime, </w:t>
      </w:r>
    </w:p>
    <w:p w14:paraId="7327826B" w14:textId="53B6CD88" w:rsidR="003E594B" w:rsidRPr="003E594B" w:rsidRDefault="003E594B" w:rsidP="00056881">
      <w:pPr>
        <w:ind w:firstLine="720"/>
        <w:rPr>
          <w:rFonts w:ascii="Times New Roman" w:hAnsi="Times New Roman" w:cs="Times New Roman"/>
        </w:rPr>
      </w:pPr>
      <w:r>
        <w:rPr>
          <w:rFonts w:ascii="Times New Roman" w:hAnsi="Times New Roman" w:cs="Times New Roman"/>
        </w:rPr>
        <w:t>edited by Janet Cotterill, 83-103</w:t>
      </w:r>
      <w:r w:rsidR="00056881">
        <w:rPr>
          <w:rFonts w:ascii="Times New Roman" w:hAnsi="Times New Roman" w:cs="Times New Roman"/>
        </w:rPr>
        <w:t>.</w:t>
      </w:r>
    </w:p>
    <w:p w14:paraId="770948EC" w14:textId="77777777" w:rsidR="006B0D71" w:rsidRDefault="006B0D71" w:rsidP="006B0D71">
      <w:pPr>
        <w:rPr>
          <w:rFonts w:ascii="Times New Roman" w:hAnsi="Times New Roman" w:cs="Times New Roman"/>
        </w:rPr>
      </w:pPr>
    </w:p>
    <w:p w14:paraId="5ACE486A" w14:textId="77777777" w:rsidR="006B0D71" w:rsidRDefault="006B0D71" w:rsidP="006B0D71">
      <w:pPr>
        <w:rPr>
          <w:rFonts w:ascii="Times New Roman" w:hAnsi="Times New Roman" w:cs="Times New Roman"/>
          <w:i/>
        </w:rPr>
      </w:pPr>
      <w:r>
        <w:rPr>
          <w:rFonts w:ascii="Times New Roman" w:hAnsi="Times New Roman" w:cs="Times New Roman"/>
        </w:rPr>
        <w:t xml:space="preserve">Wood, Mary M. “City Attorney Shares Reality of Prosecuting Sexual Assault Cases.” </w:t>
      </w:r>
      <w:r>
        <w:rPr>
          <w:rFonts w:ascii="Times New Roman" w:hAnsi="Times New Roman" w:cs="Times New Roman"/>
          <w:i/>
        </w:rPr>
        <w:t xml:space="preserve">University </w:t>
      </w:r>
    </w:p>
    <w:p w14:paraId="3A3F7FDE" w14:textId="36BCF043" w:rsidR="006B0D71" w:rsidRDefault="006B0D71" w:rsidP="006B0D71">
      <w:pPr>
        <w:ind w:firstLine="720"/>
        <w:rPr>
          <w:rFonts w:ascii="Times New Roman" w:hAnsi="Times New Roman" w:cs="Times New Roman"/>
        </w:rPr>
      </w:pPr>
      <w:r>
        <w:rPr>
          <w:rFonts w:ascii="Times New Roman" w:hAnsi="Times New Roman" w:cs="Times New Roman"/>
          <w:i/>
        </w:rPr>
        <w:t>of Virginia School of Law</w:t>
      </w:r>
      <w:r>
        <w:rPr>
          <w:rFonts w:ascii="Times New Roman" w:hAnsi="Times New Roman" w:cs="Times New Roman"/>
        </w:rPr>
        <w:t xml:space="preserve">, February 2001. </w:t>
      </w:r>
      <w:r w:rsidRPr="006B0D71">
        <w:rPr>
          <w:rFonts w:ascii="Times New Roman" w:hAnsi="Times New Roman" w:cs="Times New Roman"/>
        </w:rPr>
        <w:t>http://www.law.virginia</w:t>
      </w:r>
      <w:r>
        <w:rPr>
          <w:rFonts w:ascii="Times New Roman" w:hAnsi="Times New Roman" w:cs="Times New Roman"/>
        </w:rPr>
        <w:t xml:space="preserve">.edu/html/news/. </w:t>
      </w:r>
    </w:p>
    <w:p w14:paraId="28AEF3DE" w14:textId="77777777" w:rsidR="006B0D71" w:rsidRPr="006B0D71" w:rsidRDefault="006B0D71" w:rsidP="006B0D71">
      <w:pPr>
        <w:rPr>
          <w:rFonts w:ascii="Times New Roman" w:hAnsi="Times New Roman" w:cs="Times New Roman"/>
        </w:rPr>
      </w:pPr>
    </w:p>
    <w:p w14:paraId="2464935A" w14:textId="77777777" w:rsidR="00087248" w:rsidRDefault="00087248" w:rsidP="00087248">
      <w:pPr>
        <w:rPr>
          <w:rFonts w:ascii="Times New Roman" w:hAnsi="Times New Roman" w:cs="Times New Roman"/>
        </w:rPr>
      </w:pPr>
    </w:p>
    <w:p w14:paraId="7CF4EE71" w14:textId="77777777" w:rsidR="00A32489" w:rsidRDefault="00A32489" w:rsidP="00087248">
      <w:pPr>
        <w:rPr>
          <w:rFonts w:ascii="Times New Roman" w:hAnsi="Times New Roman" w:cs="Times New Roman"/>
        </w:rPr>
      </w:pPr>
    </w:p>
    <w:p w14:paraId="5B6C6B9F" w14:textId="77777777" w:rsidR="00A32489" w:rsidRDefault="00A32489" w:rsidP="00087248">
      <w:pPr>
        <w:rPr>
          <w:rFonts w:ascii="Times New Roman" w:hAnsi="Times New Roman" w:cs="Times New Roman"/>
        </w:rPr>
      </w:pPr>
    </w:p>
    <w:p w14:paraId="6969954A" w14:textId="77777777" w:rsidR="00A32489" w:rsidRDefault="00A32489" w:rsidP="00087248">
      <w:pPr>
        <w:rPr>
          <w:rFonts w:ascii="Times New Roman" w:hAnsi="Times New Roman" w:cs="Times New Roman"/>
        </w:rPr>
      </w:pPr>
    </w:p>
    <w:p w14:paraId="1291329E" w14:textId="77777777" w:rsidR="00A32489" w:rsidRDefault="00A32489" w:rsidP="00087248">
      <w:pPr>
        <w:rPr>
          <w:rFonts w:ascii="Times New Roman" w:hAnsi="Times New Roman" w:cs="Times New Roman"/>
        </w:rPr>
      </w:pPr>
    </w:p>
    <w:p w14:paraId="674F9F1A" w14:textId="77777777" w:rsidR="00A32489" w:rsidRDefault="00A32489" w:rsidP="00087248">
      <w:pPr>
        <w:rPr>
          <w:rFonts w:ascii="Times New Roman" w:hAnsi="Times New Roman" w:cs="Times New Roman"/>
        </w:rPr>
      </w:pPr>
    </w:p>
    <w:p w14:paraId="7497A220" w14:textId="77777777" w:rsidR="00A32489" w:rsidRDefault="00A32489" w:rsidP="00087248">
      <w:pPr>
        <w:rPr>
          <w:rFonts w:ascii="Times New Roman" w:hAnsi="Times New Roman" w:cs="Times New Roman"/>
        </w:rPr>
      </w:pPr>
    </w:p>
    <w:p w14:paraId="7833A53A" w14:textId="77777777" w:rsidR="00A32489" w:rsidRDefault="00A32489" w:rsidP="00087248">
      <w:pPr>
        <w:rPr>
          <w:rFonts w:ascii="Times New Roman" w:hAnsi="Times New Roman" w:cs="Times New Roman"/>
        </w:rPr>
      </w:pPr>
    </w:p>
    <w:p w14:paraId="705688CB" w14:textId="77777777" w:rsidR="00A32489" w:rsidRDefault="00A32489" w:rsidP="00087248">
      <w:pPr>
        <w:rPr>
          <w:rFonts w:ascii="Times New Roman" w:hAnsi="Times New Roman" w:cs="Times New Roman"/>
        </w:rPr>
      </w:pPr>
    </w:p>
    <w:p w14:paraId="42CAD526" w14:textId="77777777" w:rsidR="00A32489" w:rsidRDefault="00A32489" w:rsidP="00087248">
      <w:pPr>
        <w:rPr>
          <w:rFonts w:ascii="Times New Roman" w:hAnsi="Times New Roman" w:cs="Times New Roman"/>
        </w:rPr>
      </w:pPr>
    </w:p>
    <w:p w14:paraId="7A5FE0F4" w14:textId="77777777" w:rsidR="00A32489" w:rsidRDefault="00A32489" w:rsidP="00087248">
      <w:pPr>
        <w:rPr>
          <w:rFonts w:ascii="Times New Roman" w:hAnsi="Times New Roman" w:cs="Times New Roman"/>
        </w:rPr>
      </w:pPr>
    </w:p>
    <w:p w14:paraId="4B45DBCA" w14:textId="77777777" w:rsidR="00A32489" w:rsidRDefault="00A32489" w:rsidP="00087248">
      <w:pPr>
        <w:rPr>
          <w:rFonts w:ascii="Times New Roman" w:hAnsi="Times New Roman" w:cs="Times New Roman"/>
        </w:rPr>
      </w:pPr>
    </w:p>
    <w:p w14:paraId="520DA4A1" w14:textId="77777777" w:rsidR="00A32489" w:rsidRDefault="00A32489" w:rsidP="00087248">
      <w:pPr>
        <w:rPr>
          <w:rFonts w:ascii="Times New Roman" w:hAnsi="Times New Roman" w:cs="Times New Roman"/>
        </w:rPr>
      </w:pPr>
    </w:p>
    <w:p w14:paraId="7071A2EE" w14:textId="77777777" w:rsidR="00A32489" w:rsidRDefault="00A32489" w:rsidP="00087248">
      <w:pPr>
        <w:rPr>
          <w:rFonts w:ascii="Times New Roman" w:hAnsi="Times New Roman" w:cs="Times New Roman"/>
        </w:rPr>
      </w:pPr>
    </w:p>
    <w:p w14:paraId="52847A9F" w14:textId="77777777" w:rsidR="00A32489" w:rsidRDefault="00A32489" w:rsidP="00087248">
      <w:pPr>
        <w:rPr>
          <w:rFonts w:ascii="Times New Roman" w:hAnsi="Times New Roman" w:cs="Times New Roman"/>
        </w:rPr>
      </w:pPr>
    </w:p>
    <w:p w14:paraId="3F6110D6" w14:textId="77777777" w:rsidR="00A32489" w:rsidRDefault="00A32489" w:rsidP="00087248">
      <w:pPr>
        <w:rPr>
          <w:rFonts w:ascii="Times New Roman" w:hAnsi="Times New Roman" w:cs="Times New Roman"/>
        </w:rPr>
      </w:pPr>
    </w:p>
    <w:p w14:paraId="09CFAAE0" w14:textId="77777777" w:rsidR="00A32489" w:rsidRDefault="00A32489" w:rsidP="00087248">
      <w:pPr>
        <w:rPr>
          <w:rFonts w:ascii="Times New Roman" w:hAnsi="Times New Roman" w:cs="Times New Roman"/>
        </w:rPr>
      </w:pPr>
    </w:p>
    <w:p w14:paraId="7EDB11A3" w14:textId="77777777" w:rsidR="00A32489" w:rsidRDefault="00A32489" w:rsidP="00087248">
      <w:pPr>
        <w:rPr>
          <w:rFonts w:ascii="Times New Roman" w:hAnsi="Times New Roman" w:cs="Times New Roman"/>
        </w:rPr>
      </w:pPr>
    </w:p>
    <w:p w14:paraId="3540983F" w14:textId="77777777" w:rsidR="00A32489" w:rsidRDefault="00A32489" w:rsidP="00087248">
      <w:pPr>
        <w:rPr>
          <w:rFonts w:ascii="Times New Roman" w:hAnsi="Times New Roman" w:cs="Times New Roman"/>
        </w:rPr>
      </w:pPr>
    </w:p>
    <w:p w14:paraId="0A1D7072" w14:textId="77777777" w:rsidR="00A32489" w:rsidRDefault="00A32489" w:rsidP="00087248">
      <w:pPr>
        <w:rPr>
          <w:rFonts w:ascii="Times New Roman" w:hAnsi="Times New Roman" w:cs="Times New Roman"/>
        </w:rPr>
      </w:pPr>
    </w:p>
    <w:p w14:paraId="266F8ACD" w14:textId="77777777" w:rsidR="00A32489" w:rsidRDefault="00A32489" w:rsidP="00087248">
      <w:pPr>
        <w:rPr>
          <w:rFonts w:ascii="Times New Roman" w:hAnsi="Times New Roman" w:cs="Times New Roman"/>
        </w:rPr>
      </w:pPr>
    </w:p>
    <w:p w14:paraId="202C9598" w14:textId="77777777" w:rsidR="00A32489" w:rsidRDefault="00A32489" w:rsidP="00087248">
      <w:pPr>
        <w:rPr>
          <w:rFonts w:ascii="Times New Roman" w:hAnsi="Times New Roman" w:cs="Times New Roman"/>
        </w:rPr>
      </w:pPr>
    </w:p>
    <w:p w14:paraId="6973A7C1" w14:textId="77777777" w:rsidR="00A32489" w:rsidRDefault="00A32489" w:rsidP="00087248">
      <w:pPr>
        <w:rPr>
          <w:rFonts w:ascii="Times New Roman" w:hAnsi="Times New Roman" w:cs="Times New Roman"/>
        </w:rPr>
      </w:pPr>
    </w:p>
    <w:p w14:paraId="14F79884" w14:textId="77777777" w:rsidR="00A32489" w:rsidRDefault="00A32489" w:rsidP="00087248">
      <w:pPr>
        <w:rPr>
          <w:rFonts w:ascii="Times New Roman" w:hAnsi="Times New Roman" w:cs="Times New Roman"/>
        </w:rPr>
      </w:pPr>
    </w:p>
    <w:p w14:paraId="79A2CE06" w14:textId="77777777" w:rsidR="00A32489" w:rsidRDefault="00A32489" w:rsidP="00087248">
      <w:pPr>
        <w:rPr>
          <w:rFonts w:ascii="Times New Roman" w:hAnsi="Times New Roman" w:cs="Times New Roman"/>
        </w:rPr>
      </w:pPr>
    </w:p>
    <w:p w14:paraId="75C6C6B8" w14:textId="77777777" w:rsidR="00A32489" w:rsidRDefault="00A32489" w:rsidP="00087248">
      <w:pPr>
        <w:rPr>
          <w:rFonts w:ascii="Times New Roman" w:hAnsi="Times New Roman" w:cs="Times New Roman"/>
        </w:rPr>
      </w:pPr>
    </w:p>
    <w:p w14:paraId="65C27B80" w14:textId="77777777" w:rsidR="00A32489" w:rsidRDefault="00A32489" w:rsidP="00087248">
      <w:pPr>
        <w:rPr>
          <w:rFonts w:ascii="Times New Roman" w:hAnsi="Times New Roman" w:cs="Times New Roman"/>
        </w:rPr>
      </w:pPr>
    </w:p>
    <w:p w14:paraId="7108C4AC" w14:textId="77777777" w:rsidR="00A32489" w:rsidRDefault="00A32489" w:rsidP="00087248">
      <w:pPr>
        <w:rPr>
          <w:rFonts w:ascii="Times New Roman" w:hAnsi="Times New Roman" w:cs="Times New Roman"/>
        </w:rPr>
      </w:pPr>
    </w:p>
    <w:p w14:paraId="786DFF41" w14:textId="77777777" w:rsidR="00A32489" w:rsidRDefault="00A32489" w:rsidP="00087248">
      <w:pPr>
        <w:rPr>
          <w:rFonts w:ascii="Times New Roman" w:hAnsi="Times New Roman" w:cs="Times New Roman"/>
        </w:rPr>
      </w:pPr>
    </w:p>
    <w:p w14:paraId="2EE65BB9" w14:textId="77777777" w:rsidR="00A32489" w:rsidRDefault="00A32489" w:rsidP="00087248">
      <w:pPr>
        <w:rPr>
          <w:rFonts w:ascii="Times New Roman" w:hAnsi="Times New Roman" w:cs="Times New Roman"/>
        </w:rPr>
      </w:pPr>
    </w:p>
    <w:p w14:paraId="56598C77" w14:textId="77777777" w:rsidR="00A32489" w:rsidRDefault="00A32489" w:rsidP="00087248">
      <w:pPr>
        <w:rPr>
          <w:rFonts w:ascii="Times New Roman" w:hAnsi="Times New Roman" w:cs="Times New Roman"/>
        </w:rPr>
      </w:pPr>
    </w:p>
    <w:p w14:paraId="446E9D47" w14:textId="77777777" w:rsidR="00A32489" w:rsidRDefault="00A32489" w:rsidP="00087248">
      <w:pPr>
        <w:rPr>
          <w:rFonts w:ascii="Times New Roman" w:hAnsi="Times New Roman" w:cs="Times New Roman"/>
        </w:rPr>
      </w:pPr>
    </w:p>
    <w:p w14:paraId="629483C8" w14:textId="77777777" w:rsidR="00A32489" w:rsidRDefault="00A32489" w:rsidP="00087248">
      <w:pPr>
        <w:rPr>
          <w:rFonts w:ascii="Times New Roman" w:hAnsi="Times New Roman" w:cs="Times New Roman"/>
        </w:rPr>
      </w:pPr>
    </w:p>
    <w:p w14:paraId="76908B6F" w14:textId="77777777" w:rsidR="00A32489" w:rsidRDefault="00A32489" w:rsidP="00087248">
      <w:pPr>
        <w:rPr>
          <w:rFonts w:ascii="Times New Roman" w:hAnsi="Times New Roman" w:cs="Times New Roman"/>
        </w:rPr>
      </w:pPr>
    </w:p>
    <w:p w14:paraId="55FA46E5" w14:textId="77777777" w:rsidR="00A32489" w:rsidRPr="00F56E68" w:rsidRDefault="00A32489" w:rsidP="00A32489">
      <w:pPr>
        <w:spacing w:line="480" w:lineRule="auto"/>
      </w:pPr>
      <w:r w:rsidRPr="00984DA9">
        <w:rPr>
          <w:i/>
        </w:rPr>
        <w:t>This paper represents my own work in accordance with University regulations.</w:t>
      </w:r>
    </w:p>
    <w:p w14:paraId="7D7EA803" w14:textId="77777777" w:rsidR="00A32489" w:rsidRPr="00FA17FF" w:rsidRDefault="00A32489" w:rsidP="00A32489">
      <w:pPr>
        <w:spacing w:line="480" w:lineRule="auto"/>
      </w:pPr>
      <w:r>
        <w:t>/s/Lawrence Liu</w:t>
      </w:r>
    </w:p>
    <w:p w14:paraId="2242243A" w14:textId="77777777" w:rsidR="00A32489" w:rsidRDefault="00A32489" w:rsidP="00087248">
      <w:pPr>
        <w:rPr>
          <w:rFonts w:ascii="Times New Roman" w:hAnsi="Times New Roman" w:cs="Times New Roman"/>
        </w:rPr>
      </w:pPr>
    </w:p>
    <w:p w14:paraId="5E748522" w14:textId="77777777" w:rsidR="00A32489" w:rsidRDefault="00A32489" w:rsidP="00087248">
      <w:pPr>
        <w:rPr>
          <w:rFonts w:ascii="Times New Roman" w:hAnsi="Times New Roman" w:cs="Times New Roman"/>
        </w:rPr>
      </w:pPr>
    </w:p>
    <w:p w14:paraId="7C9CE9BB" w14:textId="601DDBF1" w:rsidR="004A7489" w:rsidRPr="0013127B" w:rsidRDefault="004A7489" w:rsidP="00A04DD5">
      <w:pPr>
        <w:spacing w:line="480" w:lineRule="auto"/>
        <w:rPr>
          <w:rFonts w:ascii="Times New Roman" w:hAnsi="Times New Roman" w:cs="Times New Roman"/>
        </w:rPr>
      </w:pPr>
      <w:bookmarkStart w:id="42" w:name="_GoBack"/>
      <w:bookmarkEnd w:id="42"/>
    </w:p>
    <w:sectPr w:rsidR="004A7489" w:rsidRPr="0013127B" w:rsidSect="00424538">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3463E" w14:textId="77777777" w:rsidR="007F7002" w:rsidRDefault="007F7002" w:rsidP="00A04DD5">
      <w:r>
        <w:separator/>
      </w:r>
    </w:p>
  </w:endnote>
  <w:endnote w:type="continuationSeparator" w:id="0">
    <w:p w14:paraId="5F9D192A" w14:textId="77777777" w:rsidR="007F7002" w:rsidRDefault="007F7002" w:rsidP="00A0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FCC5F" w14:textId="77777777" w:rsidR="007F7002" w:rsidRDefault="007F7002" w:rsidP="00DE6A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B5B43A" w14:textId="77777777" w:rsidR="007F7002" w:rsidRDefault="007F7002" w:rsidP="00DE6A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37739" w14:textId="77777777" w:rsidR="007F7002" w:rsidRDefault="007F7002" w:rsidP="00DE6A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95FA3" w14:textId="77777777" w:rsidR="007F7002" w:rsidRDefault="007F7002" w:rsidP="00A04DD5">
      <w:r>
        <w:separator/>
      </w:r>
    </w:p>
  </w:footnote>
  <w:footnote w:type="continuationSeparator" w:id="0">
    <w:p w14:paraId="44A2590F" w14:textId="77777777" w:rsidR="007F7002" w:rsidRDefault="007F7002" w:rsidP="00A04DD5">
      <w:r>
        <w:continuationSeparator/>
      </w:r>
    </w:p>
  </w:footnote>
  <w:footnote w:id="1">
    <w:p w14:paraId="73413409" w14:textId="0CA6A50B" w:rsidR="007F7002" w:rsidRPr="00E16216" w:rsidRDefault="007F7002" w:rsidP="00591413">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For the purposes of this paper, rape will be defined in terms of a man’s actions towards a woman, because </w:t>
      </w:r>
      <w:r>
        <w:rPr>
          <w:rFonts w:ascii="Times New Roman" w:hAnsi="Times New Roman" w:cs="Times New Roman"/>
        </w:rPr>
        <w:t>this situation occurs most frequently</w:t>
      </w:r>
      <w:r w:rsidRPr="00E16216">
        <w:rPr>
          <w:rFonts w:ascii="Times New Roman" w:hAnsi="Times New Roman" w:cs="Times New Roman"/>
        </w:rPr>
        <w:t xml:space="preserve">. I acknowledge that the definition of rape can and should extend </w:t>
      </w:r>
      <w:r>
        <w:rPr>
          <w:rFonts w:ascii="Times New Roman" w:hAnsi="Times New Roman" w:cs="Times New Roman"/>
        </w:rPr>
        <w:t>to include more scenarios</w:t>
      </w:r>
      <w:r w:rsidRPr="00E16216">
        <w:rPr>
          <w:rFonts w:ascii="Times New Roman" w:hAnsi="Times New Roman" w:cs="Times New Roman"/>
        </w:rPr>
        <w:t xml:space="preserve">, </w:t>
      </w:r>
      <w:r>
        <w:rPr>
          <w:rFonts w:ascii="Times New Roman" w:hAnsi="Times New Roman" w:cs="Times New Roman"/>
        </w:rPr>
        <w:t>and I hope my analysis of this specific situation here can be modified and applied more generally to broader studies in the future</w:t>
      </w:r>
      <w:r w:rsidRPr="00E16216">
        <w:rPr>
          <w:rFonts w:ascii="Times New Roman" w:hAnsi="Times New Roman" w:cs="Times New Roman"/>
        </w:rPr>
        <w:t xml:space="preserve">. </w:t>
      </w:r>
    </w:p>
  </w:footnote>
  <w:footnote w:id="2">
    <w:p w14:paraId="4E500A82" w14:textId="79DE68C2"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Rape, Abuse, and Incest National Network, RAINN, http://www.rainn.org/statistics.</w:t>
      </w:r>
    </w:p>
  </w:footnote>
  <w:footnote w:id="3">
    <w:p w14:paraId="69F1D618" w14:textId="3201BCDA"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w:t>
      </w:r>
    </w:p>
  </w:footnote>
  <w:footnote w:id="4">
    <w:p w14:paraId="4FF332D3" w14:textId="5A373A47"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Susan Ehrlich, “Normative Discourses and Representations of Coerced Sex.” In </w:t>
      </w:r>
      <w:r w:rsidRPr="00E16216">
        <w:rPr>
          <w:rFonts w:ascii="Times New Roman" w:hAnsi="Times New Roman" w:cs="Times New Roman"/>
          <w:i/>
        </w:rPr>
        <w:t>The Langauge of Sexual Crime</w:t>
      </w:r>
      <w:r w:rsidRPr="00E16216">
        <w:rPr>
          <w:rFonts w:ascii="Times New Roman" w:hAnsi="Times New Roman" w:cs="Times New Roman"/>
        </w:rPr>
        <w:t>, ed. Janet Cotteril (New York: Palgrave Macmillan, 2007), 128.</w:t>
      </w:r>
    </w:p>
  </w:footnote>
  <w:footnote w:id="5">
    <w:p w14:paraId="4C2BB0D8" w14:textId="1A7952A8"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Susan Brownmiller, </w:t>
      </w:r>
      <w:r w:rsidRPr="00E16216">
        <w:rPr>
          <w:rFonts w:ascii="Times New Roman" w:hAnsi="Times New Roman" w:cs="Times New Roman"/>
          <w:i/>
        </w:rPr>
        <w:t xml:space="preserve">Against Our Will: Men, Women and Rape </w:t>
      </w:r>
      <w:r w:rsidRPr="00E16216">
        <w:rPr>
          <w:rFonts w:ascii="Times New Roman" w:hAnsi="Times New Roman" w:cs="Times New Roman"/>
        </w:rPr>
        <w:t>(New York: Simon and Schuster, 1975), 369.</w:t>
      </w:r>
    </w:p>
  </w:footnote>
  <w:footnote w:id="6">
    <w:p w14:paraId="3FF1B214" w14:textId="6D37D163"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Mary M. Wood, “City Attorney Shares Reality of Prosecuting Sexual Assault Cases, </w:t>
      </w:r>
      <w:r w:rsidRPr="00E16216">
        <w:rPr>
          <w:rFonts w:ascii="Times New Roman" w:hAnsi="Times New Roman" w:cs="Times New Roman"/>
          <w:i/>
        </w:rPr>
        <w:t xml:space="preserve">University of Virginia School of Law, </w:t>
      </w:r>
      <w:r w:rsidRPr="00E16216">
        <w:rPr>
          <w:rFonts w:ascii="Times New Roman" w:hAnsi="Times New Roman" w:cs="Times New Roman"/>
        </w:rPr>
        <w:t>February 2001. http://www.law.virginia.edu/html/news/.</w:t>
      </w:r>
    </w:p>
  </w:footnote>
  <w:footnote w:id="7">
    <w:p w14:paraId="003945A3" w14:textId="77777777" w:rsidR="007F7002" w:rsidRPr="00E16216" w:rsidRDefault="007F7002" w:rsidP="009616E6">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According to Encyclopedia Britannica, rape shield laws limit the ability of defense attorneys to introduce the victim’s sexual history as evidence during a rape trial.</w:t>
      </w:r>
    </w:p>
  </w:footnote>
  <w:footnote w:id="8">
    <w:p w14:paraId="6EB83202" w14:textId="5501E782" w:rsidR="007F7002" w:rsidRPr="00E16216" w:rsidRDefault="007F7002" w:rsidP="00264323">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Judy Shepherd, “Reflections on a Rape Trial: The Role of Rape Myths and Jury Selection in the Outcome of a Trial,” </w:t>
      </w:r>
      <w:r w:rsidRPr="00E16216">
        <w:rPr>
          <w:rFonts w:ascii="Times New Roman" w:hAnsi="Times New Roman" w:cs="Times New Roman"/>
          <w:i/>
        </w:rPr>
        <w:t xml:space="preserve">Affilia </w:t>
      </w:r>
      <w:r w:rsidRPr="00E16216">
        <w:rPr>
          <w:rFonts w:ascii="Times New Roman" w:hAnsi="Times New Roman" w:cs="Times New Roman"/>
        </w:rPr>
        <w:t>17, (2002): 70.</w:t>
      </w:r>
    </w:p>
  </w:footnote>
  <w:footnote w:id="9">
    <w:p w14:paraId="5BB97349" w14:textId="28638A75" w:rsidR="007F7002" w:rsidRPr="00E16216" w:rsidRDefault="007F7002">
      <w:pPr>
        <w:pStyle w:val="FootnoteText"/>
        <w:rPr>
          <w:rFonts w:ascii="Times New Roman" w:hAnsi="Times New Roman" w:cs="Times New Roman"/>
          <w:i/>
        </w:rPr>
      </w:pPr>
      <w:r w:rsidRPr="00E16216">
        <w:rPr>
          <w:rStyle w:val="FootnoteReference"/>
          <w:rFonts w:ascii="Times New Roman" w:hAnsi="Times New Roman" w:cs="Times New Roman"/>
        </w:rPr>
        <w:footnoteRef/>
      </w:r>
      <w:r w:rsidRPr="00E16216">
        <w:rPr>
          <w:rFonts w:ascii="Times New Roman" w:hAnsi="Times New Roman" w:cs="Times New Roman"/>
        </w:rPr>
        <w:t xml:space="preserve"> Wood, “City Attorney,” </w:t>
      </w:r>
      <w:r w:rsidRPr="00E16216">
        <w:rPr>
          <w:rFonts w:ascii="Times New Roman" w:hAnsi="Times New Roman" w:cs="Times New Roman"/>
          <w:i/>
        </w:rPr>
        <w:t>University of Virginia School of Law.</w:t>
      </w:r>
    </w:p>
  </w:footnote>
  <w:footnote w:id="10">
    <w:p w14:paraId="3ABC3110" w14:textId="3E45894E"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Colleen Ward, </w:t>
      </w:r>
      <w:r w:rsidRPr="00E16216">
        <w:rPr>
          <w:rFonts w:ascii="Times New Roman" w:hAnsi="Times New Roman" w:cs="Times New Roman"/>
          <w:i/>
        </w:rPr>
        <w:t xml:space="preserve">Attitudes toward rape: Feminist and social psychological perspectives </w:t>
      </w:r>
      <w:r w:rsidRPr="00E16216">
        <w:rPr>
          <w:rFonts w:ascii="Times New Roman" w:hAnsi="Times New Roman" w:cs="Times New Roman"/>
        </w:rPr>
        <w:t>(Thousand Oaks: Sage, 1995), quoted in Shepherd, Reflections, 91.</w:t>
      </w:r>
    </w:p>
  </w:footnote>
  <w:footnote w:id="11">
    <w:p w14:paraId="493BDFEA" w14:textId="703DAA95"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Dan M. Kahan, “Culture, Cognition, and Consent: Who Perceives What, and Why, in ‘Acquaintance Rape’ Cases” </w:t>
      </w:r>
      <w:r w:rsidRPr="00E16216">
        <w:rPr>
          <w:rFonts w:ascii="Times New Roman" w:hAnsi="Times New Roman" w:cs="Times New Roman"/>
          <w:i/>
        </w:rPr>
        <w:t xml:space="preserve">University of Pennsylvania Law Review </w:t>
      </w:r>
      <w:r w:rsidRPr="00E16216">
        <w:rPr>
          <w:rFonts w:ascii="Times New Roman" w:hAnsi="Times New Roman" w:cs="Times New Roman"/>
        </w:rPr>
        <w:t>158, no. 729 (2010): 69.</w:t>
      </w:r>
    </w:p>
  </w:footnote>
  <w:footnote w:id="12">
    <w:p w14:paraId="704E0078" w14:textId="6F9C6B8B"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Brownmiller, </w:t>
      </w:r>
      <w:r w:rsidRPr="00E16216">
        <w:rPr>
          <w:rFonts w:ascii="Times New Roman" w:hAnsi="Times New Roman" w:cs="Times New Roman"/>
          <w:i/>
        </w:rPr>
        <w:t>Against Our Will,</w:t>
      </w:r>
      <w:r w:rsidRPr="00E16216">
        <w:rPr>
          <w:rFonts w:ascii="Times New Roman" w:hAnsi="Times New Roman" w:cs="Times New Roman"/>
        </w:rPr>
        <w:t xml:space="preserve"> 379.</w:t>
      </w:r>
    </w:p>
  </w:footnote>
  <w:footnote w:id="13">
    <w:p w14:paraId="4928DDE0" w14:textId="0B3DF8BD"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Kahan, Culture, Cognition, and Consent, 61</w:t>
      </w:r>
      <w:ins w:id="1" w:author="Student" w:date="2014-12-19T12:01:00Z">
        <w:r>
          <w:rPr>
            <w:rFonts w:ascii="Times New Roman" w:hAnsi="Times New Roman" w:cs="Times New Roman"/>
          </w:rPr>
          <w:t>.</w:t>
        </w:r>
      </w:ins>
    </w:p>
  </w:footnote>
  <w:footnote w:id="14">
    <w:p w14:paraId="52B9450B" w14:textId="1C69EE4E"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Karen D. Stout and Beverly McPhail, </w:t>
      </w:r>
      <w:r w:rsidRPr="00E16216">
        <w:rPr>
          <w:rFonts w:ascii="Times New Roman" w:hAnsi="Times New Roman" w:cs="Times New Roman"/>
          <w:i/>
        </w:rPr>
        <w:t xml:space="preserve">Confronting Sexism and Violence Against Women: A Challenge for Social Work </w:t>
      </w:r>
      <w:r w:rsidRPr="00E16216">
        <w:rPr>
          <w:rFonts w:ascii="Times New Roman" w:hAnsi="Times New Roman" w:cs="Times New Roman"/>
        </w:rPr>
        <w:t>(Boston: Addison Wesley Longman, Inc, 1998), 261-262.</w:t>
      </w:r>
    </w:p>
  </w:footnote>
  <w:footnote w:id="15">
    <w:p w14:paraId="5CD69E1A" w14:textId="69016388"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See Footnotes 10 and 11.</w:t>
      </w:r>
    </w:p>
  </w:footnote>
  <w:footnote w:id="16">
    <w:p w14:paraId="1322F2FD" w14:textId="43B09F90"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Peter M. Tiersma, “The Language of Consent in Rape Law,” in </w:t>
      </w:r>
      <w:r w:rsidRPr="00E16216">
        <w:rPr>
          <w:rFonts w:ascii="Times New Roman" w:hAnsi="Times New Roman" w:cs="Times New Roman"/>
          <w:i/>
        </w:rPr>
        <w:t xml:space="preserve">The Language of Sexual Consent, </w:t>
      </w:r>
      <w:r w:rsidRPr="00E16216">
        <w:rPr>
          <w:rFonts w:ascii="Times New Roman" w:hAnsi="Times New Roman" w:cs="Times New Roman"/>
        </w:rPr>
        <w:t>ed. Janet Cotterill (New York: Palgrave Macmillan), 100.</w:t>
      </w:r>
    </w:p>
  </w:footnote>
  <w:footnote w:id="17">
    <w:p w14:paraId="069189E5" w14:textId="77777777" w:rsidR="007F7002" w:rsidRPr="00E16216" w:rsidRDefault="007F7002" w:rsidP="009616E6">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In 1999, Judy Shepherd sat on a rape trial jury. Being a research psychologist, she reported her findings and analyzed how the jury deliberations conformed to common rape myths.</w:t>
      </w:r>
    </w:p>
  </w:footnote>
  <w:footnote w:id="18">
    <w:p w14:paraId="7AD25A2A" w14:textId="7C418ACF"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Shepherd, Reflections, 70.</w:t>
      </w:r>
    </w:p>
  </w:footnote>
  <w:footnote w:id="19">
    <w:p w14:paraId="4A0B8BA2" w14:textId="531AEFCC"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Shepherd, Reflections, 71.</w:t>
      </w:r>
    </w:p>
  </w:footnote>
  <w:footnote w:id="20">
    <w:p w14:paraId="436463E5" w14:textId="1C33074F"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Ellen S. Cohn, Erin C. Dupuis, and Tiffany M. Brown, “In the Eye of the Beholder: Do Behavior and Character Affect Victim and Perpetrator Responsibility for Acquaintance Rape?,” </w:t>
      </w:r>
      <w:r w:rsidRPr="00E16216">
        <w:rPr>
          <w:rFonts w:ascii="Times New Roman" w:hAnsi="Times New Roman" w:cs="Times New Roman"/>
          <w:i/>
        </w:rPr>
        <w:t xml:space="preserve">Journal of Applied Social Psychology </w:t>
      </w:r>
      <w:r w:rsidRPr="00E16216">
        <w:rPr>
          <w:rFonts w:ascii="Times New Roman" w:hAnsi="Times New Roman" w:cs="Times New Roman"/>
        </w:rPr>
        <w:t>39, no. 7 (2009): 1523.</w:t>
      </w:r>
    </w:p>
  </w:footnote>
  <w:footnote w:id="21">
    <w:p w14:paraId="37862247" w14:textId="21A572B6"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Kahan, Culture, Cognition, and Cognition, 5.</w:t>
      </w:r>
    </w:p>
  </w:footnote>
  <w:footnote w:id="22">
    <w:p w14:paraId="369227A8" w14:textId="2B0F26A4"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Wood, “City Attorney,” </w:t>
      </w:r>
      <w:r w:rsidRPr="00E16216">
        <w:rPr>
          <w:rFonts w:ascii="Times New Roman" w:hAnsi="Times New Roman" w:cs="Times New Roman"/>
          <w:i/>
        </w:rPr>
        <w:t>University of Virginia School of Law.</w:t>
      </w:r>
      <w:r w:rsidRPr="00E16216">
        <w:rPr>
          <w:rFonts w:ascii="Times New Roman" w:hAnsi="Times New Roman" w:cs="Times New Roman"/>
        </w:rPr>
        <w:t xml:space="preserve"> </w:t>
      </w:r>
    </w:p>
  </w:footnote>
  <w:footnote w:id="23">
    <w:p w14:paraId="1B57CEF3" w14:textId="77777777" w:rsidR="007F7002" w:rsidRPr="00E16216" w:rsidRDefault="007F7002" w:rsidP="00914BE9">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Ward, Attitudes, quoted in Shepherd, Reflections, 72.</w:t>
      </w:r>
    </w:p>
  </w:footnote>
  <w:footnote w:id="24">
    <w:p w14:paraId="12AB133A" w14:textId="77777777" w:rsidR="007F7002" w:rsidRPr="00E16216" w:rsidRDefault="007F7002" w:rsidP="00914BE9">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Shepherd, Reflections, 72.</w:t>
      </w:r>
    </w:p>
  </w:footnote>
  <w:footnote w:id="25">
    <w:p w14:paraId="480D4E78" w14:textId="77777777" w:rsidR="007F7002" w:rsidRPr="00E16216" w:rsidRDefault="007F7002" w:rsidP="00914BE9">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J.D. Johnson and I. Russ, “Effects of salience of consciousness-raising information in perceptions of acquaintance versus stranger rape,” </w:t>
      </w:r>
      <w:r w:rsidRPr="00E16216">
        <w:rPr>
          <w:rFonts w:ascii="Times New Roman" w:hAnsi="Times New Roman" w:cs="Times New Roman"/>
          <w:i/>
        </w:rPr>
        <w:t xml:space="preserve">Journal of Applied Social Psychology, </w:t>
      </w:r>
      <w:r w:rsidRPr="00E16216">
        <w:rPr>
          <w:rFonts w:ascii="Times New Roman" w:hAnsi="Times New Roman" w:cs="Times New Roman"/>
        </w:rPr>
        <w:t xml:space="preserve">19 (1989), 1182-1997. </w:t>
      </w:r>
    </w:p>
  </w:footnote>
  <w:footnote w:id="26">
    <w:p w14:paraId="2D85E3D7" w14:textId="3EA8CD21"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This is the definition of sexism found in the Merriam-Webster Dictionary.</w:t>
      </w:r>
    </w:p>
  </w:footnote>
  <w:footnote w:id="27">
    <w:p w14:paraId="7DA949D9" w14:textId="16C90291"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Peter Glick and Susan T. Fiske, “The Ambivalent Sexism Inventory: Differentiating Hostile and Benevolent Sexism,” </w:t>
      </w:r>
      <w:r w:rsidRPr="00E16216">
        <w:rPr>
          <w:rFonts w:ascii="Times New Roman" w:hAnsi="Times New Roman" w:cs="Times New Roman"/>
          <w:i/>
        </w:rPr>
        <w:t xml:space="preserve">Journal of Personality and Social Psychology </w:t>
      </w:r>
      <w:r w:rsidRPr="00E16216">
        <w:rPr>
          <w:rFonts w:ascii="Times New Roman" w:hAnsi="Times New Roman" w:cs="Times New Roman"/>
        </w:rPr>
        <w:t xml:space="preserve">70, no. 3 (1996): 491. </w:t>
      </w:r>
    </w:p>
  </w:footnote>
  <w:footnote w:id="28">
    <w:p w14:paraId="1AD56F6A" w14:textId="4A56868F"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Cohn, In the Eye of the Beholder, 1517.</w:t>
      </w:r>
    </w:p>
  </w:footnote>
  <w:footnote w:id="29">
    <w:p w14:paraId="47A32D23" w14:textId="72C8090C"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w:t>
      </w:r>
    </w:p>
  </w:footnote>
  <w:footnote w:id="30">
    <w:p w14:paraId="22707592" w14:textId="7F0FFF93"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w:t>
      </w:r>
    </w:p>
  </w:footnote>
  <w:footnote w:id="31">
    <w:p w14:paraId="0844A70D" w14:textId="5EB75A1B"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Kahan, Culture, Cognition, and Consent, 25.</w:t>
      </w:r>
    </w:p>
  </w:footnote>
  <w:footnote w:id="32">
    <w:p w14:paraId="5D7F293F" w14:textId="5CC56E12"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 26.</w:t>
      </w:r>
    </w:p>
  </w:footnote>
  <w:footnote w:id="33">
    <w:p w14:paraId="1DA15357" w14:textId="3E5F07B4" w:rsidR="007F7002" w:rsidRPr="00E16216" w:rsidRDefault="007F7002" w:rsidP="006C269A">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Bronwmiller, </w:t>
      </w:r>
      <w:r w:rsidRPr="00E16216">
        <w:rPr>
          <w:rFonts w:ascii="Times New Roman" w:hAnsi="Times New Roman" w:cs="Times New Roman"/>
          <w:i/>
        </w:rPr>
        <w:t>Against Our Will,</w:t>
      </w:r>
      <w:r w:rsidRPr="00E16216">
        <w:rPr>
          <w:rFonts w:ascii="Times New Roman" w:hAnsi="Times New Roman" w:cs="Times New Roman"/>
        </w:rPr>
        <w:t xml:space="preserve"> 371.</w:t>
      </w:r>
    </w:p>
  </w:footnote>
  <w:footnote w:id="34">
    <w:p w14:paraId="1056BCF5" w14:textId="7ED5380F"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Kahan, Culture, Cognition, and Consent, 43.</w:t>
      </w:r>
    </w:p>
  </w:footnote>
  <w:footnote w:id="35">
    <w:p w14:paraId="20CB347D" w14:textId="781E9231"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 26.</w:t>
      </w:r>
    </w:p>
  </w:footnote>
  <w:footnote w:id="36">
    <w:p w14:paraId="6640466D" w14:textId="5AC74A46"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 31.</w:t>
      </w:r>
    </w:p>
  </w:footnote>
  <w:footnote w:id="37">
    <w:p w14:paraId="2817FC8E" w14:textId="0A73DCC4"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 43.</w:t>
      </w:r>
    </w:p>
  </w:footnote>
  <w:footnote w:id="38">
    <w:p w14:paraId="085F9B98" w14:textId="47A8B66D"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Wood, “City Attorney,” </w:t>
      </w:r>
      <w:r w:rsidRPr="00E16216">
        <w:rPr>
          <w:rFonts w:ascii="Times New Roman" w:hAnsi="Times New Roman" w:cs="Times New Roman"/>
          <w:i/>
        </w:rPr>
        <w:t>University of Virginia of School of Law</w:t>
      </w:r>
      <w:r w:rsidRPr="00E16216">
        <w:rPr>
          <w:rFonts w:ascii="Times New Roman" w:hAnsi="Times New Roman" w:cs="Times New Roman"/>
        </w:rPr>
        <w:t>.</w:t>
      </w:r>
    </w:p>
  </w:footnote>
  <w:footnote w:id="39">
    <w:p w14:paraId="7B22C469" w14:textId="77777777" w:rsidR="007F7002" w:rsidRPr="00E16216" w:rsidRDefault="007F7002" w:rsidP="008B22D9">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Shepherd, Reflections, 88.</w:t>
      </w:r>
    </w:p>
  </w:footnote>
  <w:footnote w:id="40">
    <w:p w14:paraId="7FD5EFBE" w14:textId="77777777" w:rsidR="007F7002" w:rsidRPr="00E16216" w:rsidRDefault="007F7002" w:rsidP="008B22D9">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 89.</w:t>
      </w:r>
    </w:p>
  </w:footnote>
  <w:footnote w:id="41">
    <w:p w14:paraId="7D4E6230" w14:textId="7C75AB55"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Glick, Ambivalent Sexism Inventory, 496.</w:t>
      </w:r>
    </w:p>
  </w:footnote>
  <w:footnote w:id="42">
    <w:p w14:paraId="13126480" w14:textId="142F924A" w:rsidR="007F7002" w:rsidRPr="00E16216" w:rsidRDefault="007F7002" w:rsidP="00DC4FE4">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Glick, Ambivalent Sexism Inventory, 500. These statements were taken verbatim from Glick and Fiske. </w:t>
      </w:r>
    </w:p>
  </w:footnote>
  <w:footnote w:id="43">
    <w:p w14:paraId="3DA71DA1" w14:textId="642CD550"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Kahan, Culture, Cognition, and Consent, 28, 32.</w:t>
      </w:r>
    </w:p>
  </w:footnote>
  <w:footnote w:id="44">
    <w:p w14:paraId="3A86EAC8" w14:textId="783EC98B" w:rsidR="007F7002" w:rsidRPr="00E16216" w:rsidRDefault="007F7002">
      <w:pPr>
        <w:pStyle w:val="FootnoteText"/>
        <w:rPr>
          <w:rFonts w:ascii="Times New Roman" w:hAnsi="Times New Roman" w:cs="Times New Roman"/>
        </w:rPr>
      </w:pPr>
      <w:r w:rsidRPr="00E16216">
        <w:rPr>
          <w:rStyle w:val="FootnoteReference"/>
          <w:rFonts w:ascii="Times New Roman" w:hAnsi="Times New Roman" w:cs="Times New Roman"/>
        </w:rPr>
        <w:footnoteRef/>
      </w:r>
      <w:r w:rsidRPr="00E16216">
        <w:rPr>
          <w:rFonts w:ascii="Times New Roman" w:hAnsi="Times New Roman" w:cs="Times New Roman"/>
        </w:rPr>
        <w:t xml:space="preserve"> Ibid., 74. The statements participants responded to in Kahan’s article are all very specific, since they were all based on a vignette constructed by Kahan. Thus, they cannot be used word for word in questionnaires.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482B" w14:textId="77777777" w:rsidR="007F7002" w:rsidRDefault="007F7002" w:rsidP="00DE6A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866C4" w14:textId="77777777" w:rsidR="007F7002" w:rsidRDefault="007F7002" w:rsidP="00DE6A6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FE9DC" w14:textId="77777777" w:rsidR="007F7002" w:rsidRPr="00E16796" w:rsidRDefault="007F7002" w:rsidP="00DE6A64">
    <w:pPr>
      <w:pStyle w:val="Header"/>
      <w:framePr w:wrap="around" w:vAnchor="text" w:hAnchor="margin" w:xAlign="right" w:y="1"/>
      <w:rPr>
        <w:rStyle w:val="PageNumber"/>
        <w:rFonts w:ascii="Times New Roman" w:hAnsi="Times New Roman" w:cs="Times New Roman"/>
      </w:rPr>
    </w:pPr>
    <w:r w:rsidRPr="00E16796">
      <w:rPr>
        <w:rStyle w:val="PageNumber"/>
        <w:rFonts w:ascii="Times New Roman" w:hAnsi="Times New Roman" w:cs="Times New Roman"/>
      </w:rPr>
      <w:fldChar w:fldCharType="begin"/>
    </w:r>
    <w:r w:rsidRPr="00E16796">
      <w:rPr>
        <w:rStyle w:val="PageNumber"/>
        <w:rFonts w:ascii="Times New Roman" w:hAnsi="Times New Roman" w:cs="Times New Roman"/>
      </w:rPr>
      <w:instrText xml:space="preserve">PAGE  </w:instrText>
    </w:r>
    <w:r w:rsidRPr="00E16796">
      <w:rPr>
        <w:rStyle w:val="PageNumber"/>
        <w:rFonts w:ascii="Times New Roman" w:hAnsi="Times New Roman" w:cs="Times New Roman"/>
      </w:rPr>
      <w:fldChar w:fldCharType="separate"/>
    </w:r>
    <w:r w:rsidR="003627A6">
      <w:rPr>
        <w:rStyle w:val="PageNumber"/>
        <w:rFonts w:ascii="Times New Roman" w:hAnsi="Times New Roman" w:cs="Times New Roman"/>
        <w:noProof/>
      </w:rPr>
      <w:t>1</w:t>
    </w:r>
    <w:r w:rsidRPr="00E16796">
      <w:rPr>
        <w:rStyle w:val="PageNumber"/>
        <w:rFonts w:ascii="Times New Roman" w:hAnsi="Times New Roman" w:cs="Times New Roman"/>
      </w:rPr>
      <w:fldChar w:fldCharType="end"/>
    </w:r>
  </w:p>
  <w:p w14:paraId="5ED7A7DE" w14:textId="77777777" w:rsidR="007F7002" w:rsidRPr="00E16796" w:rsidRDefault="007F7002" w:rsidP="00DE6A64">
    <w:pPr>
      <w:pStyle w:val="Header"/>
      <w:ind w:right="360"/>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18F"/>
    <w:multiLevelType w:val="multilevel"/>
    <w:tmpl w:val="DDC0B6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75A7108"/>
    <w:multiLevelType w:val="hybridMultilevel"/>
    <w:tmpl w:val="EF7C1D7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CD02EF"/>
    <w:multiLevelType w:val="hybridMultilevel"/>
    <w:tmpl w:val="7934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F76C0"/>
    <w:multiLevelType w:val="hybridMultilevel"/>
    <w:tmpl w:val="DDC0B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164D94"/>
    <w:multiLevelType w:val="hybridMultilevel"/>
    <w:tmpl w:val="D9F2B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4B54D1A"/>
    <w:multiLevelType w:val="hybridMultilevel"/>
    <w:tmpl w:val="24CC0612"/>
    <w:lvl w:ilvl="0" w:tplc="10C47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F01BE7"/>
    <w:multiLevelType w:val="hybridMultilevel"/>
    <w:tmpl w:val="525C1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2B259A"/>
    <w:multiLevelType w:val="hybridMultilevel"/>
    <w:tmpl w:val="8BDAB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D5"/>
    <w:rsid w:val="0000539C"/>
    <w:rsid w:val="000073DC"/>
    <w:rsid w:val="00013046"/>
    <w:rsid w:val="00013C1F"/>
    <w:rsid w:val="000237FE"/>
    <w:rsid w:val="000300CB"/>
    <w:rsid w:val="000356EB"/>
    <w:rsid w:val="000372B4"/>
    <w:rsid w:val="00052665"/>
    <w:rsid w:val="00056881"/>
    <w:rsid w:val="00087248"/>
    <w:rsid w:val="000E1793"/>
    <w:rsid w:val="000E595F"/>
    <w:rsid w:val="000F0045"/>
    <w:rsid w:val="000F4518"/>
    <w:rsid w:val="000F60B3"/>
    <w:rsid w:val="001103F6"/>
    <w:rsid w:val="00110CFD"/>
    <w:rsid w:val="00125BFC"/>
    <w:rsid w:val="0013127B"/>
    <w:rsid w:val="00134841"/>
    <w:rsid w:val="00137097"/>
    <w:rsid w:val="00140634"/>
    <w:rsid w:val="00150B23"/>
    <w:rsid w:val="001549C9"/>
    <w:rsid w:val="00162470"/>
    <w:rsid w:val="001735E4"/>
    <w:rsid w:val="00194F29"/>
    <w:rsid w:val="00195A95"/>
    <w:rsid w:val="001A3BEF"/>
    <w:rsid w:val="001B7BB0"/>
    <w:rsid w:val="001D0933"/>
    <w:rsid w:val="001E5092"/>
    <w:rsid w:val="002115B6"/>
    <w:rsid w:val="00212D18"/>
    <w:rsid w:val="00227B16"/>
    <w:rsid w:val="0023658F"/>
    <w:rsid w:val="00237514"/>
    <w:rsid w:val="00240C17"/>
    <w:rsid w:val="002410D5"/>
    <w:rsid w:val="00243CBD"/>
    <w:rsid w:val="00255433"/>
    <w:rsid w:val="00264323"/>
    <w:rsid w:val="002A6161"/>
    <w:rsid w:val="002B7EE2"/>
    <w:rsid w:val="002D741F"/>
    <w:rsid w:val="002E4708"/>
    <w:rsid w:val="002F74F7"/>
    <w:rsid w:val="003021E2"/>
    <w:rsid w:val="00321DB3"/>
    <w:rsid w:val="0033401F"/>
    <w:rsid w:val="00341A1F"/>
    <w:rsid w:val="00352C0A"/>
    <w:rsid w:val="003627A6"/>
    <w:rsid w:val="003A745F"/>
    <w:rsid w:val="003E594B"/>
    <w:rsid w:val="0040191B"/>
    <w:rsid w:val="00424538"/>
    <w:rsid w:val="004835EF"/>
    <w:rsid w:val="004A2DE0"/>
    <w:rsid w:val="004A7489"/>
    <w:rsid w:val="004B1283"/>
    <w:rsid w:val="004B1454"/>
    <w:rsid w:val="004B76F8"/>
    <w:rsid w:val="004D5046"/>
    <w:rsid w:val="00517BA5"/>
    <w:rsid w:val="005620AA"/>
    <w:rsid w:val="0058631E"/>
    <w:rsid w:val="00591413"/>
    <w:rsid w:val="005C29AD"/>
    <w:rsid w:val="005C4DEA"/>
    <w:rsid w:val="005E2590"/>
    <w:rsid w:val="005F5D4F"/>
    <w:rsid w:val="005F78B3"/>
    <w:rsid w:val="00621CFF"/>
    <w:rsid w:val="0062373F"/>
    <w:rsid w:val="00646A14"/>
    <w:rsid w:val="006539F3"/>
    <w:rsid w:val="0067322B"/>
    <w:rsid w:val="0069120F"/>
    <w:rsid w:val="00693B11"/>
    <w:rsid w:val="006B0D71"/>
    <w:rsid w:val="006B3918"/>
    <w:rsid w:val="006C269A"/>
    <w:rsid w:val="006E0708"/>
    <w:rsid w:val="00707378"/>
    <w:rsid w:val="00711898"/>
    <w:rsid w:val="00711BA0"/>
    <w:rsid w:val="00744375"/>
    <w:rsid w:val="00747FA2"/>
    <w:rsid w:val="0076004A"/>
    <w:rsid w:val="007921F7"/>
    <w:rsid w:val="007B21AD"/>
    <w:rsid w:val="007E089C"/>
    <w:rsid w:val="007F5B13"/>
    <w:rsid w:val="007F7002"/>
    <w:rsid w:val="008048E1"/>
    <w:rsid w:val="008226D7"/>
    <w:rsid w:val="00846AA5"/>
    <w:rsid w:val="00870C9F"/>
    <w:rsid w:val="00871B6C"/>
    <w:rsid w:val="00872AA3"/>
    <w:rsid w:val="00875830"/>
    <w:rsid w:val="008935F6"/>
    <w:rsid w:val="00897DDD"/>
    <w:rsid w:val="008A23F4"/>
    <w:rsid w:val="008B22D9"/>
    <w:rsid w:val="008B65A5"/>
    <w:rsid w:val="008C0A84"/>
    <w:rsid w:val="008C107D"/>
    <w:rsid w:val="008E6415"/>
    <w:rsid w:val="008F2456"/>
    <w:rsid w:val="008F26DE"/>
    <w:rsid w:val="00900CEF"/>
    <w:rsid w:val="00902FF6"/>
    <w:rsid w:val="00912271"/>
    <w:rsid w:val="00914BE9"/>
    <w:rsid w:val="00924254"/>
    <w:rsid w:val="009255F5"/>
    <w:rsid w:val="00955190"/>
    <w:rsid w:val="009616E6"/>
    <w:rsid w:val="00964C20"/>
    <w:rsid w:val="00973C2A"/>
    <w:rsid w:val="009D2F8B"/>
    <w:rsid w:val="009D59AF"/>
    <w:rsid w:val="009F70D5"/>
    <w:rsid w:val="00A04DD5"/>
    <w:rsid w:val="00A2476B"/>
    <w:rsid w:val="00A32489"/>
    <w:rsid w:val="00A33D8D"/>
    <w:rsid w:val="00A428AF"/>
    <w:rsid w:val="00A62BC8"/>
    <w:rsid w:val="00A63976"/>
    <w:rsid w:val="00A82163"/>
    <w:rsid w:val="00A83ABB"/>
    <w:rsid w:val="00A85090"/>
    <w:rsid w:val="00A921BA"/>
    <w:rsid w:val="00AA6F49"/>
    <w:rsid w:val="00AB276D"/>
    <w:rsid w:val="00AE0EB3"/>
    <w:rsid w:val="00AE3C10"/>
    <w:rsid w:val="00AE3EA3"/>
    <w:rsid w:val="00B12EB7"/>
    <w:rsid w:val="00B27068"/>
    <w:rsid w:val="00B31A52"/>
    <w:rsid w:val="00B711BB"/>
    <w:rsid w:val="00B8224C"/>
    <w:rsid w:val="00B92C20"/>
    <w:rsid w:val="00B93DA7"/>
    <w:rsid w:val="00B96CDA"/>
    <w:rsid w:val="00BC6920"/>
    <w:rsid w:val="00BD6377"/>
    <w:rsid w:val="00C07594"/>
    <w:rsid w:val="00C1417E"/>
    <w:rsid w:val="00C1678F"/>
    <w:rsid w:val="00C62DD6"/>
    <w:rsid w:val="00C6728A"/>
    <w:rsid w:val="00C70FB0"/>
    <w:rsid w:val="00CA0E8F"/>
    <w:rsid w:val="00CA1BC5"/>
    <w:rsid w:val="00CA36DA"/>
    <w:rsid w:val="00CA6DFE"/>
    <w:rsid w:val="00CE6854"/>
    <w:rsid w:val="00D07AB9"/>
    <w:rsid w:val="00D34985"/>
    <w:rsid w:val="00D531D2"/>
    <w:rsid w:val="00D57192"/>
    <w:rsid w:val="00D62FD9"/>
    <w:rsid w:val="00D933A6"/>
    <w:rsid w:val="00DA1BDF"/>
    <w:rsid w:val="00DB0E5C"/>
    <w:rsid w:val="00DC0F25"/>
    <w:rsid w:val="00DC4FE4"/>
    <w:rsid w:val="00DE39FB"/>
    <w:rsid w:val="00DE6A64"/>
    <w:rsid w:val="00DF124E"/>
    <w:rsid w:val="00DF527E"/>
    <w:rsid w:val="00E005CC"/>
    <w:rsid w:val="00E1240F"/>
    <w:rsid w:val="00E14B42"/>
    <w:rsid w:val="00E16216"/>
    <w:rsid w:val="00E16796"/>
    <w:rsid w:val="00E37AF8"/>
    <w:rsid w:val="00E50099"/>
    <w:rsid w:val="00E506AC"/>
    <w:rsid w:val="00E65712"/>
    <w:rsid w:val="00E92F01"/>
    <w:rsid w:val="00EB076C"/>
    <w:rsid w:val="00ED015E"/>
    <w:rsid w:val="00ED32B9"/>
    <w:rsid w:val="00EF073B"/>
    <w:rsid w:val="00EF4827"/>
    <w:rsid w:val="00F04557"/>
    <w:rsid w:val="00F14702"/>
    <w:rsid w:val="00F55114"/>
    <w:rsid w:val="00F67882"/>
    <w:rsid w:val="00FB0F41"/>
    <w:rsid w:val="00FB30FE"/>
    <w:rsid w:val="00FB7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61E4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04DD5"/>
  </w:style>
  <w:style w:type="character" w:customStyle="1" w:styleId="FootnoteTextChar">
    <w:name w:val="Footnote Text Char"/>
    <w:basedOn w:val="DefaultParagraphFont"/>
    <w:link w:val="FootnoteText"/>
    <w:uiPriority w:val="99"/>
    <w:rsid w:val="00A04DD5"/>
  </w:style>
  <w:style w:type="character" w:styleId="FootnoteReference">
    <w:name w:val="footnote reference"/>
    <w:basedOn w:val="DefaultParagraphFont"/>
    <w:uiPriority w:val="99"/>
    <w:unhideWhenUsed/>
    <w:rsid w:val="00A04DD5"/>
    <w:rPr>
      <w:vertAlign w:val="superscript"/>
    </w:rPr>
  </w:style>
  <w:style w:type="paragraph" w:styleId="ListParagraph">
    <w:name w:val="List Paragraph"/>
    <w:basedOn w:val="Normal"/>
    <w:uiPriority w:val="34"/>
    <w:qFormat/>
    <w:rsid w:val="007E089C"/>
    <w:pPr>
      <w:ind w:left="720"/>
      <w:contextualSpacing/>
    </w:pPr>
  </w:style>
  <w:style w:type="paragraph" w:styleId="Caption">
    <w:name w:val="caption"/>
    <w:basedOn w:val="Normal"/>
    <w:next w:val="Normal"/>
    <w:uiPriority w:val="35"/>
    <w:unhideWhenUsed/>
    <w:qFormat/>
    <w:rsid w:val="00B8224C"/>
    <w:pPr>
      <w:spacing w:after="200"/>
    </w:pPr>
    <w:rPr>
      <w:b/>
      <w:bCs/>
      <w:color w:val="4F81BD" w:themeColor="accent1"/>
      <w:sz w:val="18"/>
      <w:szCs w:val="18"/>
    </w:rPr>
  </w:style>
  <w:style w:type="paragraph" w:styleId="Footer">
    <w:name w:val="footer"/>
    <w:basedOn w:val="Normal"/>
    <w:link w:val="FooterChar"/>
    <w:uiPriority w:val="99"/>
    <w:unhideWhenUsed/>
    <w:rsid w:val="00DE6A64"/>
    <w:pPr>
      <w:tabs>
        <w:tab w:val="center" w:pos="4320"/>
        <w:tab w:val="right" w:pos="8640"/>
      </w:tabs>
    </w:pPr>
  </w:style>
  <w:style w:type="character" w:customStyle="1" w:styleId="FooterChar">
    <w:name w:val="Footer Char"/>
    <w:basedOn w:val="DefaultParagraphFont"/>
    <w:link w:val="Footer"/>
    <w:uiPriority w:val="99"/>
    <w:rsid w:val="00DE6A64"/>
  </w:style>
  <w:style w:type="character" w:styleId="PageNumber">
    <w:name w:val="page number"/>
    <w:basedOn w:val="DefaultParagraphFont"/>
    <w:uiPriority w:val="99"/>
    <w:semiHidden/>
    <w:unhideWhenUsed/>
    <w:rsid w:val="00DE6A64"/>
  </w:style>
  <w:style w:type="paragraph" w:styleId="Header">
    <w:name w:val="header"/>
    <w:basedOn w:val="Normal"/>
    <w:link w:val="HeaderChar"/>
    <w:uiPriority w:val="99"/>
    <w:unhideWhenUsed/>
    <w:rsid w:val="00DE6A64"/>
    <w:pPr>
      <w:tabs>
        <w:tab w:val="center" w:pos="4320"/>
        <w:tab w:val="right" w:pos="8640"/>
      </w:tabs>
    </w:pPr>
  </w:style>
  <w:style w:type="character" w:customStyle="1" w:styleId="HeaderChar">
    <w:name w:val="Header Char"/>
    <w:basedOn w:val="DefaultParagraphFont"/>
    <w:link w:val="Header"/>
    <w:uiPriority w:val="99"/>
    <w:rsid w:val="00DE6A64"/>
  </w:style>
  <w:style w:type="character" w:styleId="Hyperlink">
    <w:name w:val="Hyperlink"/>
    <w:basedOn w:val="DefaultParagraphFont"/>
    <w:uiPriority w:val="99"/>
    <w:unhideWhenUsed/>
    <w:rsid w:val="00087248"/>
    <w:rPr>
      <w:color w:val="0000FF" w:themeColor="hyperlink"/>
      <w:u w:val="single"/>
    </w:rPr>
  </w:style>
  <w:style w:type="paragraph" w:styleId="BalloonText">
    <w:name w:val="Balloon Text"/>
    <w:basedOn w:val="Normal"/>
    <w:link w:val="BalloonTextChar"/>
    <w:uiPriority w:val="99"/>
    <w:semiHidden/>
    <w:unhideWhenUsed/>
    <w:rsid w:val="00110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FD"/>
    <w:rPr>
      <w:rFonts w:ascii="Lucida Grande" w:hAnsi="Lucida Grande" w:cs="Lucida Grande"/>
      <w:sz w:val="18"/>
      <w:szCs w:val="18"/>
    </w:rPr>
  </w:style>
  <w:style w:type="character" w:styleId="CommentReference">
    <w:name w:val="annotation reference"/>
    <w:basedOn w:val="DefaultParagraphFont"/>
    <w:uiPriority w:val="99"/>
    <w:semiHidden/>
    <w:unhideWhenUsed/>
    <w:rsid w:val="00110CFD"/>
    <w:rPr>
      <w:sz w:val="18"/>
      <w:szCs w:val="18"/>
    </w:rPr>
  </w:style>
  <w:style w:type="paragraph" w:styleId="CommentText">
    <w:name w:val="annotation text"/>
    <w:basedOn w:val="Normal"/>
    <w:link w:val="CommentTextChar"/>
    <w:uiPriority w:val="99"/>
    <w:semiHidden/>
    <w:unhideWhenUsed/>
    <w:rsid w:val="00110CFD"/>
  </w:style>
  <w:style w:type="character" w:customStyle="1" w:styleId="CommentTextChar">
    <w:name w:val="Comment Text Char"/>
    <w:basedOn w:val="DefaultParagraphFont"/>
    <w:link w:val="CommentText"/>
    <w:uiPriority w:val="99"/>
    <w:semiHidden/>
    <w:rsid w:val="00110CFD"/>
  </w:style>
  <w:style w:type="paragraph" w:styleId="CommentSubject">
    <w:name w:val="annotation subject"/>
    <w:basedOn w:val="CommentText"/>
    <w:next w:val="CommentText"/>
    <w:link w:val="CommentSubjectChar"/>
    <w:uiPriority w:val="99"/>
    <w:semiHidden/>
    <w:unhideWhenUsed/>
    <w:rsid w:val="00110CFD"/>
    <w:rPr>
      <w:b/>
      <w:bCs/>
      <w:sz w:val="20"/>
      <w:szCs w:val="20"/>
    </w:rPr>
  </w:style>
  <w:style w:type="character" w:customStyle="1" w:styleId="CommentSubjectChar">
    <w:name w:val="Comment Subject Char"/>
    <w:basedOn w:val="CommentTextChar"/>
    <w:link w:val="CommentSubject"/>
    <w:uiPriority w:val="99"/>
    <w:semiHidden/>
    <w:rsid w:val="00110C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04DD5"/>
  </w:style>
  <w:style w:type="character" w:customStyle="1" w:styleId="FootnoteTextChar">
    <w:name w:val="Footnote Text Char"/>
    <w:basedOn w:val="DefaultParagraphFont"/>
    <w:link w:val="FootnoteText"/>
    <w:uiPriority w:val="99"/>
    <w:rsid w:val="00A04DD5"/>
  </w:style>
  <w:style w:type="character" w:styleId="FootnoteReference">
    <w:name w:val="footnote reference"/>
    <w:basedOn w:val="DefaultParagraphFont"/>
    <w:uiPriority w:val="99"/>
    <w:unhideWhenUsed/>
    <w:rsid w:val="00A04DD5"/>
    <w:rPr>
      <w:vertAlign w:val="superscript"/>
    </w:rPr>
  </w:style>
  <w:style w:type="paragraph" w:styleId="ListParagraph">
    <w:name w:val="List Paragraph"/>
    <w:basedOn w:val="Normal"/>
    <w:uiPriority w:val="34"/>
    <w:qFormat/>
    <w:rsid w:val="007E089C"/>
    <w:pPr>
      <w:ind w:left="720"/>
      <w:contextualSpacing/>
    </w:pPr>
  </w:style>
  <w:style w:type="paragraph" w:styleId="Caption">
    <w:name w:val="caption"/>
    <w:basedOn w:val="Normal"/>
    <w:next w:val="Normal"/>
    <w:uiPriority w:val="35"/>
    <w:unhideWhenUsed/>
    <w:qFormat/>
    <w:rsid w:val="00B8224C"/>
    <w:pPr>
      <w:spacing w:after="200"/>
    </w:pPr>
    <w:rPr>
      <w:b/>
      <w:bCs/>
      <w:color w:val="4F81BD" w:themeColor="accent1"/>
      <w:sz w:val="18"/>
      <w:szCs w:val="18"/>
    </w:rPr>
  </w:style>
  <w:style w:type="paragraph" w:styleId="Footer">
    <w:name w:val="footer"/>
    <w:basedOn w:val="Normal"/>
    <w:link w:val="FooterChar"/>
    <w:uiPriority w:val="99"/>
    <w:unhideWhenUsed/>
    <w:rsid w:val="00DE6A64"/>
    <w:pPr>
      <w:tabs>
        <w:tab w:val="center" w:pos="4320"/>
        <w:tab w:val="right" w:pos="8640"/>
      </w:tabs>
    </w:pPr>
  </w:style>
  <w:style w:type="character" w:customStyle="1" w:styleId="FooterChar">
    <w:name w:val="Footer Char"/>
    <w:basedOn w:val="DefaultParagraphFont"/>
    <w:link w:val="Footer"/>
    <w:uiPriority w:val="99"/>
    <w:rsid w:val="00DE6A64"/>
  </w:style>
  <w:style w:type="character" w:styleId="PageNumber">
    <w:name w:val="page number"/>
    <w:basedOn w:val="DefaultParagraphFont"/>
    <w:uiPriority w:val="99"/>
    <w:semiHidden/>
    <w:unhideWhenUsed/>
    <w:rsid w:val="00DE6A64"/>
  </w:style>
  <w:style w:type="paragraph" w:styleId="Header">
    <w:name w:val="header"/>
    <w:basedOn w:val="Normal"/>
    <w:link w:val="HeaderChar"/>
    <w:uiPriority w:val="99"/>
    <w:unhideWhenUsed/>
    <w:rsid w:val="00DE6A64"/>
    <w:pPr>
      <w:tabs>
        <w:tab w:val="center" w:pos="4320"/>
        <w:tab w:val="right" w:pos="8640"/>
      </w:tabs>
    </w:pPr>
  </w:style>
  <w:style w:type="character" w:customStyle="1" w:styleId="HeaderChar">
    <w:name w:val="Header Char"/>
    <w:basedOn w:val="DefaultParagraphFont"/>
    <w:link w:val="Header"/>
    <w:uiPriority w:val="99"/>
    <w:rsid w:val="00DE6A64"/>
  </w:style>
  <w:style w:type="character" w:styleId="Hyperlink">
    <w:name w:val="Hyperlink"/>
    <w:basedOn w:val="DefaultParagraphFont"/>
    <w:uiPriority w:val="99"/>
    <w:unhideWhenUsed/>
    <w:rsid w:val="00087248"/>
    <w:rPr>
      <w:color w:val="0000FF" w:themeColor="hyperlink"/>
      <w:u w:val="single"/>
    </w:rPr>
  </w:style>
  <w:style w:type="paragraph" w:styleId="BalloonText">
    <w:name w:val="Balloon Text"/>
    <w:basedOn w:val="Normal"/>
    <w:link w:val="BalloonTextChar"/>
    <w:uiPriority w:val="99"/>
    <w:semiHidden/>
    <w:unhideWhenUsed/>
    <w:rsid w:val="00110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FD"/>
    <w:rPr>
      <w:rFonts w:ascii="Lucida Grande" w:hAnsi="Lucida Grande" w:cs="Lucida Grande"/>
      <w:sz w:val="18"/>
      <w:szCs w:val="18"/>
    </w:rPr>
  </w:style>
  <w:style w:type="character" w:styleId="CommentReference">
    <w:name w:val="annotation reference"/>
    <w:basedOn w:val="DefaultParagraphFont"/>
    <w:uiPriority w:val="99"/>
    <w:semiHidden/>
    <w:unhideWhenUsed/>
    <w:rsid w:val="00110CFD"/>
    <w:rPr>
      <w:sz w:val="18"/>
      <w:szCs w:val="18"/>
    </w:rPr>
  </w:style>
  <w:style w:type="paragraph" w:styleId="CommentText">
    <w:name w:val="annotation text"/>
    <w:basedOn w:val="Normal"/>
    <w:link w:val="CommentTextChar"/>
    <w:uiPriority w:val="99"/>
    <w:semiHidden/>
    <w:unhideWhenUsed/>
    <w:rsid w:val="00110CFD"/>
  </w:style>
  <w:style w:type="character" w:customStyle="1" w:styleId="CommentTextChar">
    <w:name w:val="Comment Text Char"/>
    <w:basedOn w:val="DefaultParagraphFont"/>
    <w:link w:val="CommentText"/>
    <w:uiPriority w:val="99"/>
    <w:semiHidden/>
    <w:rsid w:val="00110CFD"/>
  </w:style>
  <w:style w:type="paragraph" w:styleId="CommentSubject">
    <w:name w:val="annotation subject"/>
    <w:basedOn w:val="CommentText"/>
    <w:next w:val="CommentText"/>
    <w:link w:val="CommentSubjectChar"/>
    <w:uiPriority w:val="99"/>
    <w:semiHidden/>
    <w:unhideWhenUsed/>
    <w:rsid w:val="00110CFD"/>
    <w:rPr>
      <w:b/>
      <w:bCs/>
      <w:sz w:val="20"/>
      <w:szCs w:val="20"/>
    </w:rPr>
  </w:style>
  <w:style w:type="character" w:customStyle="1" w:styleId="CommentSubjectChar">
    <w:name w:val="Comment Subject Char"/>
    <w:basedOn w:val="CommentTextChar"/>
    <w:link w:val="CommentSubject"/>
    <w:uiPriority w:val="99"/>
    <w:semiHidden/>
    <w:rsid w:val="00110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EA7327-45D6-1D45-9559-52360EE7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3697</Words>
  <Characters>21077</Characters>
  <Application>Microsoft Macintosh Word</Application>
  <DocSecurity>0</DocSecurity>
  <Lines>175</Lines>
  <Paragraphs>49</Paragraphs>
  <ScaleCrop>false</ScaleCrop>
  <Company>Princeton</Company>
  <LinksUpToDate>false</LinksUpToDate>
  <CharactersWithSpaces>24725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Selena Kitchens</cp:lastModifiedBy>
  <cp:revision>5</cp:revision>
  <cp:lastPrinted>2014-01-14T19:22:00Z</cp:lastPrinted>
  <dcterms:created xsi:type="dcterms:W3CDTF">2014-12-19T18:00:00Z</dcterms:created>
  <dcterms:modified xsi:type="dcterms:W3CDTF">2015-01-16T02:24:00Z</dcterms:modified>
</cp:coreProperties>
</file>